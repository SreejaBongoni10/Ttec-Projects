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D1771" w:rsidR="00C9268D" w:rsidP="00C9268D" w:rsidRDefault="003B5312" w14:paraId="5F2A03D8" w14:textId="77777777">
      <w:pPr>
        <w:rPr>
          <w:i/>
          <w:iCs/>
          <w:color w:val="000000" w:themeColor="text1"/>
          <w:sz w:val="28"/>
          <w:szCs w:val="28"/>
          <w:highlight w:val="yellow"/>
        </w:rPr>
      </w:pPr>
      <w:r w:rsidRPr="009D1771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CD66C8" wp14:editId="49B77D96">
                <wp:simplePos x="0" y="0"/>
                <wp:positionH relativeFrom="margin">
                  <wp:align>left</wp:align>
                </wp:positionH>
                <wp:positionV relativeFrom="paragraph">
                  <wp:posOffset>4229735</wp:posOffset>
                </wp:positionV>
                <wp:extent cx="5335270" cy="203517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03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424F9" w:rsidR="007424F9" w:rsidP="007424F9" w:rsidRDefault="007424F9" w14:paraId="7FD4EEF6" w14:textId="77777777"/>
                          <w:p w:rsidRPr="002148DA" w:rsidR="00DD3C95" w:rsidP="002148DA" w:rsidRDefault="002F3E6C" w14:paraId="2434E46F" w14:textId="6D3E4F93">
                            <w:pPr>
                              <w:pStyle w:val="Subtitle"/>
                            </w:pPr>
                            <w:r>
                              <w:t>Hat World</w:t>
                            </w:r>
                            <w:r w:rsidR="00754297">
                              <w:t>, Inc</w:t>
                            </w:r>
                          </w:p>
                          <w:p w:rsidR="007424F9" w:rsidP="007424F9" w:rsidRDefault="007424F9" w14:paraId="1C1A7EB5" w14:textId="77777777"/>
                          <w:p w:rsidRPr="007424F9" w:rsidR="007424F9" w:rsidP="007424F9" w:rsidRDefault="007424F9" w14:paraId="03D1DCB0" w14:textId="72340E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AAAC93">
              <v:shapetype id="_x0000_t202" coordsize="21600,21600" o:spt="202" path="m,l,21600r21600,l21600,xe" w14:anchorId="14CD66C8">
                <v:stroke joinstyle="miter"/>
                <v:path gradientshapeok="t" o:connecttype="rect"/>
              </v:shapetype>
              <v:shape id="Text Box 2" style="position:absolute;margin-left:0;margin-top:333.05pt;width:420.1pt;height:160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">
                <v:textbox>
                  <w:txbxContent>
                    <w:p w:rsidRPr="007424F9" w:rsidR="007424F9" w:rsidP="007424F9" w:rsidRDefault="007424F9" w14:paraId="672A6659" w14:textId="77777777"/>
                    <w:p w:rsidRPr="002148DA" w:rsidR="00DD3C95" w:rsidP="002148DA" w:rsidRDefault="002F3E6C" w14:paraId="15765794" w14:textId="6D3E4F93">
                      <w:pPr>
                        <w:pStyle w:val="Subtitle"/>
                      </w:pPr>
                      <w:r>
                        <w:t>Hat World</w:t>
                      </w:r>
                      <w:r w:rsidR="00754297">
                        <w:t>, Inc</w:t>
                      </w:r>
                    </w:p>
                    <w:p w:rsidR="007424F9" w:rsidP="007424F9" w:rsidRDefault="007424F9" w14:paraId="0A37501D" w14:textId="77777777"/>
                    <w:p w:rsidRPr="007424F9" w:rsidR="007424F9" w:rsidP="007424F9" w:rsidRDefault="007424F9" w14:paraId="5DAB6C7B" w14:textId="72340EF9"/>
                  </w:txbxContent>
                </v:textbox>
                <w10:wrap type="square" anchorx="margin"/>
              </v:shape>
            </w:pict>
          </mc:Fallback>
        </mc:AlternateContent>
      </w:r>
      <w:r w:rsidRPr="009D1771" w:rsidR="00C60F6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2B9F50" wp14:editId="558B9F4C">
                <wp:simplePos x="0" y="0"/>
                <wp:positionH relativeFrom="margin">
                  <wp:posOffset>-16807</wp:posOffset>
                </wp:positionH>
                <wp:positionV relativeFrom="paragraph">
                  <wp:posOffset>3464554</wp:posOffset>
                </wp:positionV>
                <wp:extent cx="585533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5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148DA" w:rsidR="002148DA" w:rsidP="002148DA" w:rsidRDefault="00C330AC" w14:paraId="33E4DFC8" w14:textId="2A930913">
                            <w:pPr>
                              <w:pStyle w:val="Subtitle"/>
                              <w:rPr>
                                <w:b w:val="0"/>
                                <w:bCs w:val="0"/>
                              </w:rPr>
                            </w:pPr>
                            <w:r w:rsidRPr="002148DA">
                              <w:rPr>
                                <w:b w:val="0"/>
                                <w:bCs w:val="0"/>
                              </w:rPr>
                              <w:t>Functional Requirements</w:t>
                            </w:r>
                            <w:r w:rsidR="002148DA">
                              <w:t xml:space="preserve">: </w:t>
                            </w:r>
                            <w:r w:rsidRPr="002148DA" w:rsidR="002148DA">
                              <w:rPr>
                                <w:b w:val="0"/>
                                <w:bCs w:val="0"/>
                              </w:rPr>
                              <w:t xml:space="preserve">Customer Insights </w:t>
                            </w:r>
                            <w:r w:rsidR="00175B66">
                              <w:rPr>
                                <w:b w:val="0"/>
                                <w:bCs w:val="0"/>
                              </w:rPr>
                              <w:t>–</w:t>
                            </w:r>
                            <w:r w:rsidRPr="002148DA" w:rsidR="002148DA">
                              <w:rPr>
                                <w:b w:val="0"/>
                                <w:bCs w:val="0"/>
                              </w:rPr>
                              <w:t xml:space="preserve"> Journeys</w:t>
                            </w:r>
                            <w:r w:rsidR="00175B66">
                              <w:rPr>
                                <w:b w:val="0"/>
                                <w:bCs w:val="0"/>
                              </w:rPr>
                              <w:t xml:space="preserve"> (CIJ)</w:t>
                            </w:r>
                            <w:r w:rsidRPr="002148DA" w:rsidR="002148DA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A97CA1">
                              <w:rPr>
                                <w:b w:val="0"/>
                                <w:bCs w:val="0"/>
                              </w:rPr>
                              <w:t>Application</w:t>
                            </w:r>
                          </w:p>
                          <w:p w:rsidRPr="002148DA" w:rsidR="00900B35" w:rsidP="002148DA" w:rsidRDefault="00900B35" w14:paraId="7725B5EE" w14:textId="6E69C92B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5846F9D">
              <v:shape id="_x0000_s1027" style="position:absolute;margin-left:-1.3pt;margin-top:272.8pt;width:461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" w14:anchorId="652B9F50">
                <v:textbox style="mso-fit-shape-to-text:t">
                  <w:txbxContent>
                    <w:p w:rsidRPr="002148DA" w:rsidR="002148DA" w:rsidP="002148DA" w:rsidRDefault="00C330AC" w14:paraId="529AE915" w14:textId="2A930913">
                      <w:pPr>
                        <w:pStyle w:val="Subtitle"/>
                        <w:rPr>
                          <w:b w:val="0"/>
                          <w:bCs w:val="0"/>
                        </w:rPr>
                      </w:pPr>
                      <w:r w:rsidRPr="002148DA">
                        <w:rPr>
                          <w:b w:val="0"/>
                          <w:bCs w:val="0"/>
                        </w:rPr>
                        <w:t>Functional Requirements</w:t>
                      </w:r>
                      <w:r w:rsidR="002148DA">
                        <w:t xml:space="preserve">: </w:t>
                      </w:r>
                      <w:r w:rsidRPr="002148DA" w:rsidR="002148DA">
                        <w:rPr>
                          <w:b w:val="0"/>
                          <w:bCs w:val="0"/>
                        </w:rPr>
                        <w:t xml:space="preserve">Customer Insights </w:t>
                      </w:r>
                      <w:r w:rsidR="00175B66">
                        <w:rPr>
                          <w:b w:val="0"/>
                          <w:bCs w:val="0"/>
                        </w:rPr>
                        <w:t>–</w:t>
                      </w:r>
                      <w:r w:rsidRPr="002148DA" w:rsidR="002148DA">
                        <w:rPr>
                          <w:b w:val="0"/>
                          <w:bCs w:val="0"/>
                        </w:rPr>
                        <w:t xml:space="preserve"> Journeys</w:t>
                      </w:r>
                      <w:r w:rsidR="00175B66">
                        <w:rPr>
                          <w:b w:val="0"/>
                          <w:bCs w:val="0"/>
                        </w:rPr>
                        <w:t xml:space="preserve"> (CIJ)</w:t>
                      </w:r>
                      <w:r w:rsidRPr="002148DA" w:rsidR="002148DA">
                        <w:rPr>
                          <w:b w:val="0"/>
                          <w:bCs w:val="0"/>
                        </w:rPr>
                        <w:t xml:space="preserve"> </w:t>
                      </w:r>
                      <w:r w:rsidR="00A97CA1">
                        <w:rPr>
                          <w:b w:val="0"/>
                          <w:bCs w:val="0"/>
                        </w:rPr>
                        <w:t>Application</w:t>
                      </w:r>
                    </w:p>
                    <w:p w:rsidRPr="002148DA" w:rsidR="00900B35" w:rsidP="002148DA" w:rsidRDefault="00900B35" w14:paraId="02EB378F" w14:textId="6E69C92B">
                      <w:pPr>
                        <w:pStyle w:val="Title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highlight w:val="yellow"/>
          </w:rPr>
          <w:id w:val="-547289651"/>
          <w:docPartObj>
            <w:docPartGallery w:val="Cover Pages"/>
            <w:docPartUnique/>
          </w:docPartObj>
        </w:sdtPr>
        <w:sdtEndPr/>
        <w:sdtContent>
          <w:r w:rsidRPr="009D1771" w:rsidR="00900B35">
            <w:rPr>
              <w:noProof/>
              <w:color w:val="FBFBFB" w:themeColor="background1"/>
            </w:rPr>
            <w:drawing>
              <wp:anchor distT="0" distB="0" distL="114300" distR="114300" simplePos="0" relativeHeight="251660288" behindDoc="1" locked="0" layoutInCell="1" allowOverlap="1" wp14:anchorId="686AFB47" wp14:editId="6B36B65F">
                <wp:simplePos x="0" y="0"/>
                <wp:positionH relativeFrom="margin">
                  <wp:align>center</wp:align>
                </wp:positionH>
                <wp:positionV relativeFrom="paragraph">
                  <wp:posOffset>-689921</wp:posOffset>
                </wp:positionV>
                <wp:extent cx="7315201" cy="9601200"/>
                <wp:effectExtent l="0" t="0" r="0" b="0"/>
                <wp:wrapNone/>
                <wp:docPr id="1" name="Picture 1" descr="A picture containing screenshot, text, electric blue, 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creenshot, text, electric blue, diagram&#10;&#10;Description automatically generated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1" cy="9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D1771" w:rsidR="00900B35">
            <w:rPr>
              <w:highlight w:val="yellow"/>
            </w:rPr>
            <w:br w:type="page"/>
          </w:r>
        </w:sdtContent>
      </w:sdt>
    </w:p>
    <w:sdt>
      <w:sdtPr>
        <w:id w:val="1200253907"/>
        <w:docPartObj>
          <w:docPartGallery w:val="Table of Contents"/>
          <w:docPartUnique/>
        </w:docPartObj>
      </w:sdtPr>
      <w:sdtContent>
        <w:p w:rsidRPr="009D1771" w:rsidR="00C60F62" w:rsidP="00FB2BC8" w:rsidRDefault="00C60F62" w14:paraId="69E257D9" w14:textId="77777777">
          <w:pPr>
            <w:pStyle w:val="TOCHeading"/>
            <w:rPr/>
          </w:pPr>
          <w:bookmarkStart w:name="_Toc1439151073" w:id="1408920702"/>
          <w:r w:rsidR="00C60F62">
            <w:rPr/>
            <w:t>Table of Contents</w:t>
          </w:r>
          <w:bookmarkEnd w:id="1408920702"/>
        </w:p>
        <w:p w:rsidRPr="009D1771" w:rsidR="004357E5" w:rsidP="004357E5" w:rsidRDefault="004357E5" w14:paraId="2B510CA1" w14:textId="77777777">
          <w:pPr>
            <w:rPr/>
          </w:pPr>
        </w:p>
        <w:p w:rsidR="0040493B" w:rsidP="061EAB8F" w:rsidRDefault="5FAE8EE6" w14:paraId="1F9A6490" w14:textId="324B6835">
          <w:pPr>
            <w:pStyle w:val="TOC1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137Z">
              <w:pPr/>
            </w:pPrChange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39151073">
            <w:r w:rsidRPr="061EAB8F" w:rsidR="061EAB8F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_Toc1439151073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0493B" w:rsidP="061EAB8F" w:rsidRDefault="00311BB1" w14:paraId="01109D24" w14:textId="173CECEA">
          <w:pPr>
            <w:pStyle w:val="TOC1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175Z">
              <w:pPr/>
            </w:pPrChange>
          </w:pPr>
          <w:hyperlink w:anchor="_Toc884136549">
            <w:r w:rsidRPr="061EAB8F" w:rsidR="061EAB8F">
              <w:rPr>
                <w:rStyle w:val="Hyperlink"/>
              </w:rPr>
              <w:t>Document Purpose</w:t>
            </w:r>
            <w:r>
              <w:tab/>
            </w:r>
            <w:r>
              <w:fldChar w:fldCharType="begin"/>
            </w:r>
            <w:r>
              <w:instrText xml:space="preserve">PAGEREF _Toc884136549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0493B" w:rsidP="061EAB8F" w:rsidRDefault="00311BB1" w14:paraId="756923B9" w14:textId="3F653193">
          <w:pPr>
            <w:pStyle w:val="TOC1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197Z">
              <w:pPr/>
            </w:pPrChange>
          </w:pPr>
          <w:hyperlink w:anchor="_Toc523889754">
            <w:r w:rsidRPr="061EAB8F" w:rsidR="061EAB8F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_Toc523889754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0493B" w:rsidP="061EAB8F" w:rsidRDefault="00311BB1" w14:paraId="5D8C7282" w14:textId="594C906C">
          <w:pPr>
            <w:pStyle w:val="TOC2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22Z">
              <w:pPr/>
            </w:pPrChange>
          </w:pPr>
          <w:hyperlink w:anchor="_Toc129435461">
            <w:r w:rsidRPr="061EAB8F" w:rsidR="061EAB8F">
              <w:rPr>
                <w:rStyle w:val="Hyperlink"/>
              </w:rPr>
              <w:t>Project Objectives</w:t>
            </w:r>
            <w:r>
              <w:tab/>
            </w:r>
            <w:r>
              <w:fldChar w:fldCharType="begin"/>
            </w:r>
            <w:r>
              <w:instrText xml:space="preserve">PAGEREF _Toc129435461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493B" w:rsidP="061EAB8F" w:rsidRDefault="00311BB1" w14:paraId="7011C5CE" w14:textId="17AC06C2">
          <w:pPr>
            <w:pStyle w:val="TOC1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242Z">
              <w:pPr/>
            </w:pPrChange>
          </w:pPr>
          <w:hyperlink w:anchor="_Toc1132216007">
            <w:r w:rsidRPr="061EAB8F" w:rsidR="061EAB8F">
              <w:rPr>
                <w:rStyle w:val="Hyperlink"/>
              </w:rPr>
              <w:t>Customer Insights – Journeys (CIJ) Functional Requirements</w:t>
            </w:r>
            <w:r>
              <w:tab/>
            </w:r>
            <w:r>
              <w:fldChar w:fldCharType="begin"/>
            </w:r>
            <w:r>
              <w:instrText xml:space="preserve">PAGEREF _Toc1132216007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493B" w:rsidP="061EAB8F" w:rsidRDefault="00311BB1" w14:paraId="74DE7535" w14:textId="5BCF3583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267Z">
              <w:pPr/>
            </w:pPrChange>
          </w:pPr>
          <w:hyperlink w:anchor="_Toc1975136717">
            <w:r w:rsidRPr="061EAB8F" w:rsidR="061EAB8F">
              <w:rPr>
                <w:rStyle w:val="Hyperlink"/>
              </w:rPr>
              <w:t>1.</w:t>
            </w:r>
            <w:r>
              <w:tab/>
            </w:r>
            <w:r w:rsidRPr="061EAB8F" w:rsidR="061EAB8F">
              <w:rPr>
                <w:rStyle w:val="Hyperlink"/>
              </w:rPr>
              <w:t>Configuration of Emails</w:t>
            </w:r>
            <w:r>
              <w:tab/>
            </w:r>
            <w:r>
              <w:fldChar w:fldCharType="begin"/>
            </w:r>
            <w:r>
              <w:instrText xml:space="preserve">PAGEREF _Toc1975136717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493B" w:rsidP="061EAB8F" w:rsidRDefault="00311BB1" w14:paraId="15435862" w14:textId="7C53DDE2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282Z">
              <w:pPr/>
            </w:pPrChange>
          </w:pPr>
          <w:hyperlink w:anchor="_Toc2021544381">
            <w:r w:rsidRPr="061EAB8F" w:rsidR="061EAB8F">
              <w:rPr>
                <w:rStyle w:val="Hyperlink"/>
              </w:rPr>
              <w:t>2.</w:t>
            </w:r>
            <w:r>
              <w:tab/>
            </w:r>
            <w:r w:rsidRPr="061EAB8F" w:rsidR="061EAB8F">
              <w:rPr>
                <w:rStyle w:val="Hyperlink"/>
              </w:rPr>
              <w:t>Configuration of Content Blocks</w:t>
            </w:r>
            <w:r>
              <w:tab/>
            </w:r>
            <w:r>
              <w:fldChar w:fldCharType="begin"/>
            </w:r>
            <w:r>
              <w:instrText xml:space="preserve">PAGEREF _Toc2021544381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0493B" w:rsidP="061EAB8F" w:rsidRDefault="00311BB1" w14:paraId="53A27141" w14:textId="6EB9B2A0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296Z">
              <w:pPr/>
            </w:pPrChange>
          </w:pPr>
          <w:hyperlink w:anchor="_Toc1160620064">
            <w:r w:rsidRPr="061EAB8F" w:rsidR="061EAB8F">
              <w:rPr>
                <w:rStyle w:val="Hyperlink"/>
              </w:rPr>
              <w:t>3.</w:t>
            </w:r>
            <w:r>
              <w:tab/>
            </w:r>
            <w:r w:rsidRPr="061EAB8F" w:rsidR="061EAB8F">
              <w:rPr>
                <w:rStyle w:val="Hyperlink"/>
              </w:rPr>
              <w:t>Configuration of Segment based Journeys in Customer Insights - Journeys</w:t>
            </w:r>
            <w:r>
              <w:tab/>
            </w:r>
            <w:r>
              <w:fldChar w:fldCharType="begin"/>
            </w:r>
            <w:r>
              <w:instrText xml:space="preserve">PAGEREF _Toc1160620064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0493B" w:rsidP="061EAB8F" w:rsidRDefault="00311BB1" w14:paraId="19DFB9A9" w14:textId="73564957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315Z">
              <w:pPr/>
            </w:pPrChange>
          </w:pPr>
          <w:hyperlink w:anchor="_Toc781763630">
            <w:r w:rsidRPr="061EAB8F" w:rsidR="061EAB8F">
              <w:rPr>
                <w:rStyle w:val="Hyperlink"/>
              </w:rPr>
              <w:t>4.</w:t>
            </w:r>
            <w:r>
              <w:tab/>
            </w:r>
            <w:r w:rsidRPr="061EAB8F" w:rsidR="061EAB8F">
              <w:rPr>
                <w:rStyle w:val="Hyperlink"/>
              </w:rPr>
              <w:t>Configuration of Subscription Management form in Customer Insights - Journeys</w:t>
            </w:r>
            <w:r>
              <w:tab/>
            </w:r>
            <w:r>
              <w:fldChar w:fldCharType="begin"/>
            </w:r>
            <w:r>
              <w:instrText xml:space="preserve">PAGEREF _Toc781763630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40493B" w:rsidP="061EAB8F" w:rsidRDefault="00311BB1" w14:paraId="36E24337" w14:textId="2DF434D0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33Z">
              <w:pPr/>
            </w:pPrChange>
          </w:pPr>
          <w:hyperlink w:anchor="_Toc1170938544">
            <w:r w:rsidRPr="061EAB8F" w:rsidR="061EAB8F">
              <w:rPr>
                <w:rStyle w:val="Hyperlink"/>
              </w:rPr>
              <w:t>5.</w:t>
            </w:r>
            <w:r>
              <w:tab/>
            </w:r>
            <w:r w:rsidRPr="061EAB8F" w:rsidR="061EAB8F">
              <w:rPr>
                <w:rStyle w:val="Hyperlink"/>
              </w:rPr>
              <w:t>Configuration of a Marketing Form for opt-in</w:t>
            </w:r>
            <w:r>
              <w:tab/>
            </w:r>
            <w:r>
              <w:fldChar w:fldCharType="begin"/>
            </w:r>
            <w:r>
              <w:instrText xml:space="preserve">PAGEREF _Toc1170938544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40493B" w:rsidP="061EAB8F" w:rsidRDefault="00311BB1" w14:paraId="21395F03" w14:textId="0D9F7786">
          <w:pPr>
            <w:pStyle w:val="TOC2"/>
            <w:tabs>
              <w:tab w:val="left" w:leader="none" w:pos="720"/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34Z">
              <w:pPr/>
            </w:pPrChange>
          </w:pPr>
          <w:hyperlink w:anchor="_Toc1479243096">
            <w:r w:rsidRPr="061EAB8F" w:rsidR="061EAB8F">
              <w:rPr>
                <w:rStyle w:val="Hyperlink"/>
              </w:rPr>
              <w:t>6.</w:t>
            </w:r>
            <w:r>
              <w:tab/>
            </w:r>
            <w:r w:rsidRPr="061EAB8F" w:rsidR="061EAB8F">
              <w:rPr>
                <w:rStyle w:val="Hyperlink"/>
              </w:rPr>
              <w:t>Configuration of Marketing Security Roles</w:t>
            </w:r>
            <w:r>
              <w:tab/>
            </w:r>
            <w:r>
              <w:fldChar w:fldCharType="begin"/>
            </w:r>
            <w:r>
              <w:instrText xml:space="preserve">PAGEREF _Toc1479243096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40493B" w:rsidP="061EAB8F" w:rsidRDefault="00311BB1" w14:paraId="30FEBB40" w14:textId="77DA7174">
          <w:pPr>
            <w:pStyle w:val="TOC1"/>
            <w:tabs>
              <w:tab w:val="right" w:leader="dot" w:pos="9450"/>
            </w:tabs>
            <w:rPr>
              <w:rStyle w:val="Hyperlink"/>
              <w:kern w:val="2"/>
              <w14:ligatures w14:val="standardContextual"/>
            </w:rPr>
            <w:pPrChange w:author="Jinali Kamdar" w:date="2024-02-22T20:43:29.352Z">
              <w:pPr/>
            </w:pPrChange>
          </w:pPr>
          <w:hyperlink w:anchor="_Toc305937651">
            <w:r w:rsidRPr="061EAB8F" w:rsidR="061EAB8F">
              <w:rPr>
                <w:rStyle w:val="Hyperlink"/>
              </w:rPr>
              <w:t>Customer Approval</w:t>
            </w:r>
            <w:r>
              <w:tab/>
            </w:r>
            <w:r>
              <w:fldChar w:fldCharType="begin"/>
            </w:r>
            <w:r>
              <w:instrText xml:space="preserve">PAGEREF _Toc305937651 \h</w:instrText>
            </w:r>
            <w:r>
              <w:fldChar w:fldCharType="separate"/>
            </w:r>
            <w:r w:rsidRPr="061EAB8F" w:rsidR="061EAB8F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9D1771" w:rsidR="5FAE8EE6" w:rsidP="5FAE8EE6" w:rsidRDefault="5FAE8EE6" w14:paraId="1A2C9B0F" w14:textId="376252D4">
      <w:pPr>
        <w:pStyle w:val="TOC1"/>
        <w:tabs>
          <w:tab w:val="right" w:leader="dot" w:pos="9450"/>
        </w:tabs>
        <w:rPr>
          <w:rStyle w:val="Hyperlink"/>
        </w:rPr>
      </w:pPr>
    </w:p>
    <w:p w:rsidRPr="009D1771" w:rsidR="00E85CA5" w:rsidP="00FB2BC8" w:rsidRDefault="00E85CA5" w14:paraId="36E1FCC5" w14:textId="77777777">
      <w:pPr>
        <w:pStyle w:val="Heading1"/>
      </w:pPr>
    </w:p>
    <w:p w:rsidRPr="009D1771" w:rsidR="00E85CA5" w:rsidP="00FB2BC8" w:rsidRDefault="00E85CA5" w14:paraId="34C57596" w14:textId="77777777">
      <w:pPr>
        <w:pStyle w:val="Heading1"/>
      </w:pPr>
    </w:p>
    <w:p w:rsidRPr="009D1771" w:rsidR="00E85CA5" w:rsidP="00FB2BC8" w:rsidRDefault="00E85CA5" w14:paraId="02708CF0" w14:textId="77777777">
      <w:pPr>
        <w:pStyle w:val="Heading1"/>
      </w:pPr>
    </w:p>
    <w:p w:rsidRPr="009D1771" w:rsidR="00E85CA5" w:rsidP="00FB2BC8" w:rsidRDefault="00E85CA5" w14:paraId="2B5C92D7" w14:textId="77777777">
      <w:pPr>
        <w:pStyle w:val="Heading1"/>
      </w:pPr>
    </w:p>
    <w:p w:rsidRPr="009D1771" w:rsidR="00E85CA5" w:rsidP="00FB2BC8" w:rsidRDefault="00E85CA5" w14:paraId="0888C89A" w14:textId="77777777">
      <w:pPr>
        <w:pStyle w:val="Heading1"/>
      </w:pPr>
    </w:p>
    <w:p w:rsidRPr="009D1771" w:rsidR="00E85CA5" w:rsidP="00FB2BC8" w:rsidRDefault="00E85CA5" w14:paraId="2D48F8B1" w14:textId="77777777">
      <w:pPr>
        <w:pStyle w:val="Heading1"/>
      </w:pPr>
    </w:p>
    <w:p w:rsidRPr="009D1771" w:rsidR="00E85CA5" w:rsidP="00FB2BC8" w:rsidRDefault="00E85CA5" w14:paraId="45CC4836" w14:textId="77777777">
      <w:pPr>
        <w:pStyle w:val="Heading1"/>
      </w:pPr>
    </w:p>
    <w:p w:rsidR="00E85CA5" w:rsidP="00FB2BC8" w:rsidRDefault="00E85CA5" w14:paraId="62DBBCE2" w14:textId="77777777">
      <w:pPr>
        <w:pStyle w:val="Heading1"/>
      </w:pPr>
    </w:p>
    <w:p w:rsidR="009B31F3" w:rsidP="009B31F3" w:rsidRDefault="009B31F3" w14:paraId="3B87462E" w14:textId="77777777"/>
    <w:p w:rsidR="009B31F3" w:rsidP="009B31F3" w:rsidRDefault="009B31F3" w14:paraId="3662E384" w14:textId="77777777"/>
    <w:p w:rsidRPr="009B31F3" w:rsidR="009B31F3" w:rsidP="009B31F3" w:rsidRDefault="009B31F3" w14:paraId="26A8FF9C" w14:textId="77777777"/>
    <w:p w:rsidRPr="009D1771" w:rsidR="00B12031" w:rsidP="00FB2BC8" w:rsidRDefault="00E80D23" w14:paraId="648A3ED9" w14:textId="48FB1183">
      <w:pPr>
        <w:pStyle w:val="Heading1"/>
        <w:rPr/>
      </w:pPr>
      <w:bookmarkStart w:name="_Toc884136549" w:id="119913153"/>
      <w:r w:rsidR="00E80D23">
        <w:rPr/>
        <w:t>Document Purpose</w:t>
      </w:r>
      <w:bookmarkEnd w:id="119913153"/>
    </w:p>
    <w:p w:rsidR="00EB52F7" w:rsidP="00302F1F" w:rsidRDefault="00170C34" w14:paraId="3E9A8755" w14:textId="0523F5B4">
      <w:pPr>
        <w:spacing w:line="240" w:lineRule="auto"/>
        <w:contextualSpacing w:val="0"/>
      </w:pPr>
      <w:r w:rsidRPr="009D1771">
        <w:t>This functional requirement</w:t>
      </w:r>
      <w:r w:rsidRPr="009D1771" w:rsidR="00E80D23">
        <w:t xml:space="preserve"> document describes application related changes required to meet the desired business requirements as they relate to the application identified for deployment.   </w:t>
      </w:r>
    </w:p>
    <w:p w:rsidRPr="009D1771" w:rsidR="00FB23ED" w:rsidP="00302F1F" w:rsidRDefault="00FB23ED" w14:paraId="3D5E4242" w14:textId="77777777">
      <w:pPr>
        <w:spacing w:line="240" w:lineRule="auto"/>
        <w:contextualSpacing w:val="0"/>
      </w:pPr>
    </w:p>
    <w:p w:rsidR="00E80D23" w:rsidP="00FB23ED" w:rsidRDefault="00E80D23" w14:paraId="3AE7B7AA" w14:textId="4B64958E">
      <w:pPr>
        <w:spacing w:line="240" w:lineRule="auto"/>
        <w:contextualSpacing w:val="0"/>
      </w:pPr>
      <w:r w:rsidRPr="009D1771">
        <w:t xml:space="preserve">This list of </w:t>
      </w:r>
      <w:r w:rsidRPr="009D1771" w:rsidR="00E46940">
        <w:t>requirements approved</w:t>
      </w:r>
      <w:r w:rsidRPr="009D1771">
        <w:t xml:space="preserve"> will be considered final upon acceptance as indicated by </w:t>
      </w:r>
      <w:r w:rsidRPr="009D1771" w:rsidR="33108752">
        <w:t>the customer</w:t>
      </w:r>
      <w:r w:rsidRPr="009D1771" w:rsidR="00EB52F7">
        <w:t>’s</w:t>
      </w:r>
      <w:r w:rsidRPr="009D1771">
        <w:t xml:space="preserve"> signature.   </w:t>
      </w:r>
    </w:p>
    <w:p w:rsidRPr="009D1771" w:rsidR="00FB23ED" w:rsidP="00FB23ED" w:rsidRDefault="00FB23ED" w14:paraId="62E956FE" w14:textId="77777777">
      <w:pPr>
        <w:spacing w:line="240" w:lineRule="auto"/>
        <w:contextualSpacing w:val="0"/>
      </w:pPr>
    </w:p>
    <w:p w:rsidRPr="009D1771" w:rsidR="00E80D23" w:rsidP="00E85CA5" w:rsidRDefault="00E80D23" w14:paraId="667DC3BB" w14:textId="77777777">
      <w:pPr>
        <w:rPr>
          <w:b/>
          <w:bCs/>
          <w:color w:val="012C76" w:themeColor="text2"/>
          <w:sz w:val="36"/>
          <w:szCs w:val="36"/>
        </w:rPr>
      </w:pPr>
      <w:bookmarkStart w:name="_Toc56776183" w:id="2"/>
      <w:r w:rsidRPr="009D1771">
        <w:rPr>
          <w:b/>
          <w:bCs/>
          <w:color w:val="012C76" w:themeColor="text2"/>
          <w:sz w:val="36"/>
          <w:szCs w:val="36"/>
        </w:rPr>
        <w:t>Version History</w:t>
      </w:r>
      <w:bookmarkEnd w:id="2"/>
      <w:r w:rsidRPr="009D1771">
        <w:rPr>
          <w:b/>
          <w:bCs/>
          <w:color w:val="012C76" w:themeColor="text2"/>
          <w:sz w:val="36"/>
          <w:szCs w:val="36"/>
        </w:rPr>
        <w:t> 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465"/>
        <w:gridCol w:w="2025"/>
        <w:gridCol w:w="1575"/>
        <w:gridCol w:w="4375"/>
      </w:tblGrid>
      <w:tr w:rsidRPr="009D1771" w:rsidR="00E80D23" w:rsidTr="5FAE8EE6" w14:paraId="6A112783" w14:textId="77777777">
        <w:tc>
          <w:tcPr>
            <w:tcW w:w="1465" w:type="dxa"/>
            <w:shd w:val="clear" w:color="auto" w:fill="012C76" w:themeFill="text2"/>
            <w:hideMark/>
          </w:tcPr>
          <w:p w:rsidRPr="009D1771" w:rsidR="00E80D23" w:rsidP="00E80D23" w:rsidRDefault="00E80D23" w14:paraId="01CAC803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Version </w:t>
            </w:r>
          </w:p>
        </w:tc>
        <w:tc>
          <w:tcPr>
            <w:tcW w:w="2025" w:type="dxa"/>
            <w:shd w:val="clear" w:color="auto" w:fill="012C76" w:themeFill="text2"/>
            <w:hideMark/>
          </w:tcPr>
          <w:p w:rsidRPr="009D1771" w:rsidR="00E80D23" w:rsidP="00E80D23" w:rsidRDefault="00E80D23" w14:paraId="5B67BDDB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Author </w:t>
            </w:r>
          </w:p>
        </w:tc>
        <w:tc>
          <w:tcPr>
            <w:tcW w:w="1575" w:type="dxa"/>
            <w:shd w:val="clear" w:color="auto" w:fill="012C76" w:themeFill="text2"/>
            <w:hideMark/>
          </w:tcPr>
          <w:p w:rsidRPr="009D1771" w:rsidR="00E80D23" w:rsidP="00E80D23" w:rsidRDefault="00E80D23" w14:paraId="35EB5F31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Date </w:t>
            </w:r>
          </w:p>
        </w:tc>
        <w:tc>
          <w:tcPr>
            <w:tcW w:w="4375" w:type="dxa"/>
            <w:shd w:val="clear" w:color="auto" w:fill="012C76" w:themeFill="text2"/>
            <w:hideMark/>
          </w:tcPr>
          <w:p w:rsidRPr="009D1771" w:rsidR="00E80D23" w:rsidP="00E80D23" w:rsidRDefault="00E80D23" w14:paraId="21AFA31C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Notes </w:t>
            </w:r>
          </w:p>
        </w:tc>
      </w:tr>
      <w:tr w:rsidRPr="009D1771" w:rsidR="00E80D23" w:rsidTr="5FAE8EE6" w14:paraId="40FD481E" w14:textId="77777777">
        <w:trPr>
          <w:trHeight w:val="330"/>
        </w:trPr>
        <w:tc>
          <w:tcPr>
            <w:tcW w:w="1465" w:type="dxa"/>
            <w:hideMark/>
          </w:tcPr>
          <w:p w:rsidRPr="009D1771" w:rsidR="00E80D23" w:rsidP="00E80D23" w:rsidRDefault="00E80D23" w14:paraId="2F25AB3A" w14:textId="77777777">
            <w:r w:rsidRPr="009D1771">
              <w:t>1.0 </w:t>
            </w:r>
          </w:p>
        </w:tc>
        <w:tc>
          <w:tcPr>
            <w:tcW w:w="2025" w:type="dxa"/>
            <w:hideMark/>
          </w:tcPr>
          <w:p w:rsidRPr="009D1771" w:rsidR="00E80D23" w:rsidP="00E80D23" w:rsidRDefault="00E80D23" w14:paraId="5326935B" w14:textId="2F5EC423">
            <w:r w:rsidRPr="009D1771">
              <w:t> </w:t>
            </w:r>
            <w:r w:rsidR="003B2FC1">
              <w:t>Jinali Kamdar</w:t>
            </w:r>
          </w:p>
        </w:tc>
        <w:tc>
          <w:tcPr>
            <w:tcW w:w="1575" w:type="dxa"/>
            <w:hideMark/>
          </w:tcPr>
          <w:p w:rsidRPr="009D1771" w:rsidR="00E80D23" w:rsidP="00E80D23" w:rsidRDefault="00E80D23" w14:paraId="09EFE83F" w14:textId="015E5165">
            <w:r w:rsidRPr="009D1771">
              <w:t> </w:t>
            </w:r>
            <w:r w:rsidR="003B2FC1">
              <w:t>02</w:t>
            </w:r>
            <w:r w:rsidRPr="009D1771" w:rsidR="66BF9FB0">
              <w:t>/</w:t>
            </w:r>
            <w:r w:rsidR="003B2FC1">
              <w:t>02</w:t>
            </w:r>
            <w:r w:rsidRPr="009D1771" w:rsidR="66BF9FB0">
              <w:t>/202</w:t>
            </w:r>
            <w:r w:rsidR="007514AF">
              <w:t>4</w:t>
            </w:r>
          </w:p>
        </w:tc>
        <w:tc>
          <w:tcPr>
            <w:tcW w:w="4375" w:type="dxa"/>
            <w:hideMark/>
          </w:tcPr>
          <w:p w:rsidRPr="009D1771" w:rsidR="00E80D23" w:rsidP="00E80D23" w:rsidRDefault="00E80D23" w14:paraId="53AD78BA" w14:textId="77777777">
            <w:r w:rsidRPr="009D1771">
              <w:t>Initial Draft </w:t>
            </w:r>
          </w:p>
        </w:tc>
      </w:tr>
      <w:tr w:rsidRPr="009D1771" w:rsidR="00E80D23" w:rsidTr="007514AF" w14:paraId="7C7F06E2" w14:textId="77777777">
        <w:trPr>
          <w:trHeight w:val="360"/>
        </w:trPr>
        <w:tc>
          <w:tcPr>
            <w:tcW w:w="1465" w:type="dxa"/>
          </w:tcPr>
          <w:p w:rsidRPr="009D1771" w:rsidR="00E80D23" w:rsidP="00E80D23" w:rsidRDefault="00E80D23" w14:paraId="4FC48ADA" w14:textId="5052176C"/>
        </w:tc>
        <w:tc>
          <w:tcPr>
            <w:tcW w:w="2025" w:type="dxa"/>
          </w:tcPr>
          <w:p w:rsidRPr="009D1771" w:rsidR="00E80D23" w:rsidP="00E80D23" w:rsidRDefault="00E80D23" w14:paraId="420FB2E0" w14:textId="0346DB27"/>
        </w:tc>
        <w:tc>
          <w:tcPr>
            <w:tcW w:w="1575" w:type="dxa"/>
          </w:tcPr>
          <w:p w:rsidRPr="009D1771" w:rsidR="00E80D23" w:rsidP="00E80D23" w:rsidRDefault="00E80D23" w14:paraId="6F4E0181" w14:textId="387889AF"/>
        </w:tc>
        <w:tc>
          <w:tcPr>
            <w:tcW w:w="4375" w:type="dxa"/>
          </w:tcPr>
          <w:p w:rsidRPr="009D1771" w:rsidR="00E80D23" w:rsidP="00E80D23" w:rsidRDefault="00E80D23" w14:paraId="1E9CB2AB" w14:textId="1A653A41"/>
        </w:tc>
      </w:tr>
      <w:tr w:rsidRPr="009D1771" w:rsidR="00E80D23" w:rsidTr="007514AF" w14:paraId="304DE032" w14:textId="77777777">
        <w:trPr>
          <w:trHeight w:val="300"/>
        </w:trPr>
        <w:tc>
          <w:tcPr>
            <w:tcW w:w="1465" w:type="dxa"/>
          </w:tcPr>
          <w:p w:rsidRPr="009D1771" w:rsidR="00E80D23" w:rsidP="00E80D23" w:rsidRDefault="00E80D23" w14:paraId="30381838" w14:textId="7CA421D7"/>
        </w:tc>
        <w:tc>
          <w:tcPr>
            <w:tcW w:w="2025" w:type="dxa"/>
          </w:tcPr>
          <w:p w:rsidRPr="009D1771" w:rsidR="00E80D23" w:rsidP="00E80D23" w:rsidRDefault="00E80D23" w14:paraId="7305E998" w14:textId="3438A87A"/>
        </w:tc>
        <w:tc>
          <w:tcPr>
            <w:tcW w:w="1575" w:type="dxa"/>
          </w:tcPr>
          <w:p w:rsidRPr="009D1771" w:rsidR="00E80D23" w:rsidP="00E80D23" w:rsidRDefault="00E80D23" w14:paraId="44DF5079" w14:textId="183E9722"/>
        </w:tc>
        <w:tc>
          <w:tcPr>
            <w:tcW w:w="4375" w:type="dxa"/>
          </w:tcPr>
          <w:p w:rsidRPr="009D1771" w:rsidR="00E80D23" w:rsidP="00E80D23" w:rsidRDefault="00E80D23" w14:paraId="461F0D4B" w14:textId="7859632C"/>
        </w:tc>
      </w:tr>
    </w:tbl>
    <w:p w:rsidRPr="009D1771" w:rsidR="00E80D23" w:rsidP="00B12031" w:rsidRDefault="00E80D23" w14:paraId="5B5136B9" w14:textId="77777777"/>
    <w:p w:rsidRPr="009D1771" w:rsidR="00652AC9" w:rsidP="00FB2BC8" w:rsidRDefault="00652AC9" w14:paraId="04DF4445" w14:textId="77777777">
      <w:pPr>
        <w:pStyle w:val="TOCHeading"/>
        <w:rPr/>
      </w:pPr>
      <w:bookmarkStart w:name="_Toc1304403660" w:id="3"/>
      <w:bookmarkStart w:name="_Toc523889754" w:id="988170566"/>
      <w:r w:rsidR="00652AC9">
        <w:rPr/>
        <w:t>Overview</w:t>
      </w:r>
      <w:bookmarkEnd w:id="3"/>
      <w:bookmarkEnd w:id="988170566"/>
    </w:p>
    <w:p w:rsidRPr="009D1771" w:rsidR="5FAE8EE6" w:rsidP="00326D9A" w:rsidRDefault="007514AF" w14:paraId="2866A821" w14:textId="7EF8028F">
      <w:r>
        <w:t>Hat World</w:t>
      </w:r>
      <w:r w:rsidRPr="009D1771" w:rsidR="487CC48B">
        <w:t xml:space="preserve"> is currently </w:t>
      </w:r>
      <w:r w:rsidRPr="009D1771" w:rsidR="00326D9A">
        <w:t xml:space="preserve">using </w:t>
      </w:r>
      <w:r w:rsidR="005D0206">
        <w:t>Acquia</w:t>
      </w:r>
      <w:r w:rsidRPr="009D1771" w:rsidR="00326D9A">
        <w:t xml:space="preserve"> to send out their marketing emails</w:t>
      </w:r>
      <w:r w:rsidRPr="009D1771" w:rsidR="487CC48B">
        <w:t xml:space="preserve"> and </w:t>
      </w:r>
      <w:r w:rsidRPr="009D1771" w:rsidR="00326D9A">
        <w:t>looking</w:t>
      </w:r>
      <w:r w:rsidRPr="009D1771" w:rsidR="487CC48B">
        <w:t xml:space="preserve"> to move to Microsoft</w:t>
      </w:r>
      <w:r w:rsidRPr="009D1771" w:rsidR="00326D9A">
        <w:t>’s</w:t>
      </w:r>
      <w:r w:rsidRPr="009D1771" w:rsidR="487CC48B">
        <w:t xml:space="preserve"> Customer Insights</w:t>
      </w:r>
      <w:r w:rsidRPr="009D1771" w:rsidR="00326D9A">
        <w:t xml:space="preserve"> – Journeys platform</w:t>
      </w:r>
      <w:r w:rsidRPr="009D1771" w:rsidR="487CC48B">
        <w:t xml:space="preserve">. </w:t>
      </w:r>
    </w:p>
    <w:p w:rsidRPr="009D1771" w:rsidR="00326D9A" w:rsidP="00326D9A" w:rsidRDefault="00326D9A" w14:paraId="32FFCEA3" w14:textId="77777777"/>
    <w:p w:rsidRPr="009D1771" w:rsidR="00652AC9" w:rsidP="00652AC9" w:rsidRDefault="00652AC9" w14:paraId="1CE30CE1" w14:textId="77777777">
      <w:pPr>
        <w:pStyle w:val="Heading2"/>
        <w:rPr/>
      </w:pPr>
      <w:bookmarkStart w:name="_Toc84931347" w:id="5"/>
      <w:bookmarkStart w:name="_Toc1967621484" w:id="6"/>
      <w:bookmarkStart w:name="_Toc129435461" w:id="661879092"/>
      <w:r w:rsidR="00652AC9">
        <w:rPr/>
        <w:t xml:space="preserve">Project </w:t>
      </w:r>
      <w:bookmarkEnd w:id="5"/>
      <w:r w:rsidR="00652AC9">
        <w:rPr/>
        <w:t>Objectives</w:t>
      </w:r>
      <w:bookmarkEnd w:id="6"/>
      <w:bookmarkEnd w:id="661879092"/>
    </w:p>
    <w:p w:rsidRPr="009D1771" w:rsidR="00652AC9" w:rsidP="5FAE8EE6" w:rsidRDefault="00A31BD4" w14:paraId="5E207496" w14:textId="7C99B067">
      <w:r w:rsidRPr="009D1771">
        <w:rPr>
          <w:b/>
          <w:bCs/>
        </w:rPr>
        <w:t>Customer Insights - Journeys</w:t>
      </w:r>
      <w:r w:rsidRPr="009D1771" w:rsidR="00652AC9">
        <w:rPr>
          <w:b/>
          <w:bCs/>
        </w:rPr>
        <w:t xml:space="preserve"> in-scope summary </w:t>
      </w:r>
      <w:r w:rsidRPr="009D1771" w:rsidR="00B252BA">
        <w:rPr>
          <w:b/>
          <w:bCs/>
        </w:rPr>
        <w:t>for Build phase</w:t>
      </w:r>
    </w:p>
    <w:p w:rsidRPr="009D1771" w:rsidR="004D0741" w:rsidP="5FAE8EE6" w:rsidRDefault="004D0741" w14:paraId="751DC889" w14:textId="2B030C7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9D1771">
        <w:t>Baseline application settings/Environment setup</w:t>
      </w:r>
    </w:p>
    <w:p w:rsidRPr="007B2CE8" w:rsidR="397D9448" w:rsidP="5FAE8EE6" w:rsidRDefault="397D9448" w14:paraId="5B07EFEB" w14:textId="05F3DF46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B2CE8">
        <w:t>Configuration of</w:t>
      </w:r>
      <w:r w:rsidRPr="007B2CE8" w:rsidR="00AA5AC9">
        <w:t xml:space="preserve"> </w:t>
      </w:r>
      <w:r w:rsidRPr="007B2CE8" w:rsidR="00A7282F">
        <w:t>up to</w:t>
      </w:r>
      <w:r w:rsidRPr="007B2CE8">
        <w:t xml:space="preserve"> </w:t>
      </w:r>
      <w:r w:rsidRPr="007B2CE8" w:rsidR="00AA5AC9">
        <w:t>10</w:t>
      </w:r>
      <w:r w:rsidRPr="007B2CE8">
        <w:t xml:space="preserve"> Emails</w:t>
      </w:r>
    </w:p>
    <w:p w:rsidRPr="007B2CE8" w:rsidR="0078534D" w:rsidP="5FAE8EE6" w:rsidRDefault="0078534D" w14:paraId="39DF7D35" w14:textId="67F40C92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B2CE8">
        <w:t xml:space="preserve">Configuration of </w:t>
      </w:r>
      <w:r w:rsidRPr="007B2CE8" w:rsidR="00A7282F">
        <w:t xml:space="preserve">up to </w:t>
      </w:r>
      <w:r w:rsidRPr="007B2CE8">
        <w:t>3 Content block</w:t>
      </w:r>
    </w:p>
    <w:p w:rsidRPr="007B2CE8" w:rsidR="0A292A14" w:rsidP="5FAE8EE6" w:rsidRDefault="0A292A14" w14:paraId="492BA94F" w14:textId="463FC948">
      <w:pPr>
        <w:pStyle w:val="ListParagraph"/>
        <w:numPr>
          <w:ilvl w:val="0"/>
          <w:numId w:val="22"/>
        </w:numPr>
        <w:spacing w:line="360" w:lineRule="auto"/>
      </w:pPr>
      <w:r w:rsidRPr="007B2CE8">
        <w:t xml:space="preserve">Configuration of </w:t>
      </w:r>
      <w:r w:rsidRPr="007B2CE8" w:rsidR="00A7282F">
        <w:t>up to 10</w:t>
      </w:r>
      <w:r w:rsidRPr="007B2CE8" w:rsidR="004D0741">
        <w:t xml:space="preserve"> </w:t>
      </w:r>
      <w:r w:rsidRPr="007B2CE8" w:rsidR="00FA4C61">
        <w:t>j</w:t>
      </w:r>
      <w:r w:rsidRPr="007B2CE8">
        <w:t>ourney</w:t>
      </w:r>
      <w:r w:rsidRPr="007B2CE8" w:rsidR="004D0741">
        <w:t>s</w:t>
      </w:r>
    </w:p>
    <w:p w:rsidRPr="007B2CE8" w:rsidR="636268AC" w:rsidP="5FAE8EE6" w:rsidRDefault="636268AC" w14:paraId="6F86AEE9" w14:textId="18199ECF">
      <w:pPr>
        <w:pStyle w:val="ListParagraph"/>
        <w:numPr>
          <w:ilvl w:val="0"/>
          <w:numId w:val="22"/>
        </w:numPr>
        <w:spacing w:line="360" w:lineRule="auto"/>
      </w:pPr>
      <w:r w:rsidRPr="007B2CE8">
        <w:t>Configuration of</w:t>
      </w:r>
      <w:r w:rsidRPr="007B2CE8" w:rsidR="00220EA8">
        <w:t xml:space="preserve"> </w:t>
      </w:r>
      <w:r w:rsidRPr="007B2CE8">
        <w:t xml:space="preserve">subscription management </w:t>
      </w:r>
      <w:r w:rsidRPr="007B2CE8" w:rsidR="00220EA8">
        <w:t>form</w:t>
      </w:r>
      <w:r w:rsidRPr="007B2CE8" w:rsidR="00FA4C61">
        <w:t xml:space="preserve"> in Customer Insights - Journeys</w:t>
      </w:r>
    </w:p>
    <w:p w:rsidRPr="003578D5" w:rsidR="00170C34" w:rsidP="00170C34" w:rsidRDefault="00F5517A" w14:paraId="26CA258A" w14:textId="1FE9990A">
      <w:pPr>
        <w:pStyle w:val="ListParagraph"/>
        <w:numPr>
          <w:ilvl w:val="0"/>
          <w:numId w:val="22"/>
        </w:numPr>
      </w:pPr>
      <w:r w:rsidRPr="003578D5">
        <w:t>Consent Management and CCPA Compliance</w:t>
      </w:r>
    </w:p>
    <w:p w:rsidR="00B0716C" w:rsidP="00B252BA" w:rsidRDefault="45E109EA" w14:paraId="4A9151D5" w14:textId="77777777">
      <w:pPr>
        <w:pStyle w:val="ListParagraph"/>
        <w:numPr>
          <w:ilvl w:val="0"/>
          <w:numId w:val="22"/>
        </w:numPr>
        <w:spacing w:line="360" w:lineRule="auto"/>
      </w:pPr>
      <w:r w:rsidRPr="007B2CE8">
        <w:t>Configuration of</w:t>
      </w:r>
      <w:r w:rsidRPr="007B2CE8" w:rsidR="00D516A7">
        <w:t xml:space="preserve"> 2</w:t>
      </w:r>
      <w:r w:rsidRPr="007B2CE8">
        <w:t xml:space="preserve"> </w:t>
      </w:r>
      <w:r w:rsidRPr="007B2CE8" w:rsidR="00D516A7">
        <w:t>M</w:t>
      </w:r>
      <w:r w:rsidRPr="007B2CE8">
        <w:t xml:space="preserve">arketing </w:t>
      </w:r>
      <w:r w:rsidRPr="007B2CE8" w:rsidR="00D516A7">
        <w:t>s</w:t>
      </w:r>
      <w:r w:rsidRPr="007B2CE8">
        <w:t xml:space="preserve">ecurity </w:t>
      </w:r>
      <w:r w:rsidRPr="007B2CE8" w:rsidR="00D516A7">
        <w:t>r</w:t>
      </w:r>
      <w:r w:rsidRPr="007B2CE8">
        <w:t xml:space="preserve">oles (1 Admin ,1 General user) </w:t>
      </w:r>
    </w:p>
    <w:p w:rsidRPr="009D1771" w:rsidR="00875813" w:rsidP="5FAE8EE6" w:rsidRDefault="00875813" w14:paraId="2BE64D32" w14:textId="77777777"/>
    <w:p w:rsidR="5FAE8EE6" w:rsidP="00FB2BC8" w:rsidRDefault="0038369A" w14:paraId="53A4D8FD" w14:textId="69641416">
      <w:pPr>
        <w:pStyle w:val="Heading1"/>
        <w:rPr/>
      </w:pPr>
      <w:bookmarkStart w:name="_Toc2065093176" w:id="8"/>
      <w:bookmarkStart w:name="_Toc84931361" w:id="9"/>
      <w:bookmarkStart w:name="_Toc1132216007" w:id="1348760169"/>
      <w:r w:rsidR="0038369A">
        <w:rPr/>
        <w:t xml:space="preserve">Customer Insights </w:t>
      </w:r>
      <w:r w:rsidR="009F2E89">
        <w:rPr/>
        <w:t>–</w:t>
      </w:r>
      <w:r w:rsidR="0038369A">
        <w:rPr/>
        <w:t xml:space="preserve"> Journeys</w:t>
      </w:r>
      <w:r w:rsidR="009F2E89">
        <w:rPr/>
        <w:t xml:space="preserve"> (CIJ)</w:t>
      </w:r>
      <w:r w:rsidR="00652AC9">
        <w:rPr/>
        <w:t xml:space="preserve"> Functiona</w:t>
      </w:r>
      <w:r w:rsidR="00FB2BC8">
        <w:rPr/>
        <w:t xml:space="preserve">l </w:t>
      </w:r>
      <w:r w:rsidR="00652AC9">
        <w:rPr/>
        <w:t>Requirement</w:t>
      </w:r>
      <w:bookmarkEnd w:id="8"/>
      <w:bookmarkEnd w:id="9"/>
      <w:r w:rsidR="0038369A">
        <w:rPr/>
        <w:t>s</w:t>
      </w:r>
      <w:bookmarkEnd w:id="1348760169"/>
    </w:p>
    <w:p w:rsidRPr="00826B64" w:rsidR="00826B64" w:rsidP="00826B64" w:rsidRDefault="00826B64" w14:paraId="23492F05" w14:textId="77777777">
      <w:pPr>
        <w:rPr>
          <w:del w:author="Jinali Kamdar" w:date="2024-02-22T20:50:13.852Z" w:id="1759712010"/>
        </w:rPr>
      </w:pPr>
    </w:p>
    <w:p w:rsidRPr="009D1771" w:rsidR="00AC0B93" w:rsidP="5FAE8EE6" w:rsidRDefault="00AC0B93" w14:paraId="6904588A" w14:textId="77777777"/>
    <w:p w:rsidR="00AC0B93" w:rsidP="00AC0B93" w:rsidRDefault="00AC0B93" w14:paraId="0AD0E102" w14:textId="5B773DCA">
      <w:pPr>
        <w:pStyle w:val="Heading2"/>
        <w:numPr>
          <w:ilvl w:val="0"/>
          <w:numId w:val="26"/>
        </w:numPr>
        <w:rPr/>
      </w:pPr>
      <w:bookmarkStart w:name="_Toc1975136717" w:id="1398223341"/>
      <w:r w:rsidR="00AC0B93">
        <w:rPr/>
        <w:t>Configuration of Emails</w:t>
      </w:r>
      <w:bookmarkEnd w:id="1398223341"/>
      <w:r w:rsidR="00AC0B93">
        <w:rPr/>
        <w:t xml:space="preserve"> </w:t>
      </w:r>
    </w:p>
    <w:p w:rsidRPr="009D1771" w:rsidR="003F6132" w:rsidP="003F6132" w:rsidRDefault="00721B19" w14:paraId="6C50E8C4" w14:textId="4D6A6F62">
      <w:pPr>
        <w:spacing w:line="257" w:lineRule="auto"/>
        <w:ind w:left="720"/>
        <w:rPr>
          <w:ins w:author="Jinali Kamdar" w:date="2024-02-22T20:50:20.949Z" w:id="1781452655"/>
          <w:b w:val="1"/>
          <w:bCs w:val="1"/>
        </w:rPr>
      </w:pPr>
      <w:r w:rsidR="00721B19">
        <w:rPr/>
        <w:t xml:space="preserve">The following emails will be configured in </w:t>
      </w:r>
      <w:r w:rsidR="00FD5685">
        <w:rPr/>
        <w:t>Lids</w:t>
      </w:r>
      <w:r w:rsidR="00721B19">
        <w:rPr/>
        <w:t xml:space="preserve"> Customer Insights – Journeys environment. </w:t>
      </w:r>
      <w:r w:rsidR="20CF7EE3">
        <w:rPr/>
        <w:t xml:space="preserve">The </w:t>
      </w:r>
      <w:r w:rsidR="00FD5685">
        <w:rPr/>
        <w:t>Lids</w:t>
      </w:r>
      <w:r w:rsidR="003F6132">
        <w:rPr/>
        <w:t xml:space="preserve"> team will be trained to create </w:t>
      </w:r>
      <w:r w:rsidR="003F6132">
        <w:rPr/>
        <w:t>additional</w:t>
      </w:r>
      <w:r w:rsidR="003F6132">
        <w:rPr/>
        <w:t xml:space="preserve"> emails as needed.</w:t>
      </w:r>
      <w:r w:rsidR="003F6132">
        <w:rPr/>
        <w:t xml:space="preserve"> </w:t>
      </w:r>
    </w:p>
    <w:p w:rsidR="061EAB8F" w:rsidP="061EAB8F" w:rsidRDefault="061EAB8F" w14:paraId="7E657D56" w14:textId="658434CE">
      <w:pPr>
        <w:pStyle w:val="Normal"/>
        <w:spacing w:line="257" w:lineRule="auto"/>
        <w:ind w:left="720"/>
        <w:rPr/>
      </w:pPr>
    </w:p>
    <w:tbl>
      <w:tblPr>
        <w:tblStyle w:val="TableGrid"/>
        <w:tblpPr w:leftFromText="180" w:rightFromText="180" w:vertAnchor="text" w:horzAnchor="margin" w:tblpY="142"/>
        <w:tblW w:w="10452" w:type="dxa"/>
        <w:tblLayout w:type="fixed"/>
        <w:tblLook w:val="06A0" w:firstRow="1" w:lastRow="0" w:firstColumn="1" w:lastColumn="0" w:noHBand="1" w:noVBand="1"/>
      </w:tblPr>
      <w:tblGrid>
        <w:gridCol w:w="805"/>
        <w:gridCol w:w="3533"/>
        <w:gridCol w:w="1890"/>
        <w:gridCol w:w="4224"/>
      </w:tblGrid>
      <w:tr w:rsidRPr="009D1771" w:rsidR="006F772C" w:rsidTr="006F772C" w14:paraId="627B0483" w14:textId="77777777">
        <w:trPr>
          <w:trHeight w:val="281"/>
        </w:trPr>
        <w:tc>
          <w:tcPr>
            <w:tcW w:w="805" w:type="dxa"/>
            <w:shd w:val="clear" w:color="auto" w:fill="D2E1FC" w:themeFill="accent1" w:themeFillTint="33"/>
          </w:tcPr>
          <w:p w:rsidRPr="009D1771" w:rsidR="006F772C" w:rsidP="006F772C" w:rsidRDefault="006F772C" w14:paraId="32F99505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S</w:t>
            </w:r>
            <w:r>
              <w:rPr>
                <w:b/>
                <w:bCs/>
              </w:rPr>
              <w:t>r</w:t>
            </w:r>
            <w:r w:rsidRPr="009D1771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9D1771">
              <w:rPr>
                <w:b/>
                <w:bCs/>
              </w:rPr>
              <w:t>No</w:t>
            </w:r>
          </w:p>
        </w:tc>
        <w:tc>
          <w:tcPr>
            <w:tcW w:w="3533" w:type="dxa"/>
            <w:shd w:val="clear" w:color="auto" w:fill="D2E1FC" w:themeFill="accent1" w:themeFillTint="33"/>
          </w:tcPr>
          <w:p w:rsidRPr="009D1771" w:rsidR="006F772C" w:rsidP="006F772C" w:rsidRDefault="006F772C" w14:paraId="2BD6B616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Emails</w:t>
            </w:r>
          </w:p>
        </w:tc>
        <w:tc>
          <w:tcPr>
            <w:tcW w:w="1890" w:type="dxa"/>
            <w:shd w:val="clear" w:color="auto" w:fill="D2E1FC" w:themeFill="accent1" w:themeFillTint="33"/>
          </w:tcPr>
          <w:p w:rsidR="006F772C" w:rsidP="006F772C" w:rsidRDefault="006F772C" w14:paraId="6714389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Journey</w:t>
            </w:r>
          </w:p>
        </w:tc>
        <w:tc>
          <w:tcPr>
            <w:tcW w:w="4224" w:type="dxa"/>
            <w:shd w:val="clear" w:color="auto" w:fill="D2E1FC" w:themeFill="accent1" w:themeFillTint="33"/>
          </w:tcPr>
          <w:p w:rsidRPr="009D1771" w:rsidR="006F772C" w:rsidP="006F772C" w:rsidRDefault="006F772C" w14:paraId="0DCBE77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Pr="009D1771" w:rsidR="006F772C" w:rsidTr="006F772C" w14:paraId="1BD9267E" w14:textId="77777777">
        <w:trPr>
          <w:trHeight w:val="281"/>
        </w:trPr>
        <w:tc>
          <w:tcPr>
            <w:tcW w:w="805" w:type="dxa"/>
          </w:tcPr>
          <w:p w:rsidRPr="009D1771" w:rsidR="006F772C" w:rsidP="006F772C" w:rsidRDefault="006F772C" w14:paraId="2468F859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1.</w:t>
            </w:r>
          </w:p>
        </w:tc>
        <w:tc>
          <w:tcPr>
            <w:tcW w:w="3533" w:type="dxa"/>
          </w:tcPr>
          <w:p w:rsidRPr="00721B19" w:rsidR="006F772C" w:rsidP="006F772C" w:rsidRDefault="006F772C" w14:paraId="6A0C313E" w14:textId="77777777">
            <w:r>
              <w:t>Access Pass Welcome</w:t>
            </w:r>
          </w:p>
        </w:tc>
        <w:tc>
          <w:tcPr>
            <w:tcW w:w="1890" w:type="dxa"/>
          </w:tcPr>
          <w:p w:rsidR="006F772C" w:rsidP="006F772C" w:rsidRDefault="006F772C" w14:paraId="70C9F93A" w14:textId="151D1E0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Welcome Journey</w:t>
            </w:r>
          </w:p>
        </w:tc>
        <w:tc>
          <w:tcPr>
            <w:tcW w:w="4224" w:type="dxa"/>
          </w:tcPr>
          <w:p w:rsidRPr="00721B19" w:rsidR="006F772C" w:rsidP="006F772C" w:rsidRDefault="006F772C" w14:paraId="0F6B20E2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774BFE" w:rsidTr="006F772C" w14:paraId="35FA43B7" w14:textId="77777777">
        <w:trPr>
          <w:trHeight w:val="281"/>
        </w:trPr>
        <w:tc>
          <w:tcPr>
            <w:tcW w:w="805" w:type="dxa"/>
          </w:tcPr>
          <w:p w:rsidRPr="009D1771" w:rsidR="00774BFE" w:rsidP="006F772C" w:rsidRDefault="00774BFE" w14:paraId="6919865A" w14:textId="147EAB3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33" w:type="dxa"/>
          </w:tcPr>
          <w:p w:rsidR="00774BFE" w:rsidP="006F772C" w:rsidRDefault="00774BFE" w14:paraId="13442B80" w14:textId="16F8FD75">
            <w:r>
              <w:t>Access Pass Welcome</w:t>
            </w:r>
          </w:p>
        </w:tc>
        <w:tc>
          <w:tcPr>
            <w:tcW w:w="1890" w:type="dxa"/>
          </w:tcPr>
          <w:p w:rsidR="00774BFE" w:rsidP="006F772C" w:rsidRDefault="00774BFE" w14:paraId="39458A31" w14:textId="50928C44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Fan Outfitters Welcome Journey</w:t>
            </w:r>
          </w:p>
        </w:tc>
        <w:tc>
          <w:tcPr>
            <w:tcW w:w="4224" w:type="dxa"/>
          </w:tcPr>
          <w:p w:rsidR="00774BFE" w:rsidP="006F772C" w:rsidRDefault="00774BFE" w14:paraId="3BD35896" w14:textId="6B484C10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6F772C" w:rsidTr="006F772C" w14:paraId="7F9746C1" w14:textId="77777777">
        <w:trPr>
          <w:trHeight w:val="281"/>
        </w:trPr>
        <w:tc>
          <w:tcPr>
            <w:tcW w:w="805" w:type="dxa"/>
          </w:tcPr>
          <w:p w:rsidRPr="009D1771" w:rsidR="006F772C" w:rsidP="006F772C" w:rsidRDefault="00AD46C2" w14:paraId="74A65F93" w14:textId="0CEF3C6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9D1771" w:rsidR="006F772C">
              <w:rPr>
                <w:b/>
                <w:bCs/>
              </w:rPr>
              <w:t>.</w:t>
            </w:r>
          </w:p>
        </w:tc>
        <w:tc>
          <w:tcPr>
            <w:tcW w:w="3533" w:type="dxa"/>
          </w:tcPr>
          <w:p w:rsidRPr="00721B19" w:rsidR="006F772C" w:rsidP="006F772C" w:rsidRDefault="006F772C" w14:paraId="2DAD8643" w14:textId="77777777">
            <w:r w:rsidRPr="009A1809">
              <w:rPr>
                <w:rFonts w:eastAsia="Calibri" w:cs="Calibri"/>
                <w:color w:val="000000" w:themeColor="text1"/>
              </w:rPr>
              <w:t>Access Pass Premium Welcome</w:t>
            </w:r>
          </w:p>
        </w:tc>
        <w:tc>
          <w:tcPr>
            <w:tcW w:w="1890" w:type="dxa"/>
          </w:tcPr>
          <w:p w:rsidR="006F772C" w:rsidP="006F772C" w:rsidRDefault="006F772C" w14:paraId="7504758E" w14:textId="10E68074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Welcome Journey</w:t>
            </w:r>
            <w:r w:rsidR="00F072DD">
              <w:rPr>
                <w:rFonts w:eastAsia="Calibri" w:cs="Calibri"/>
                <w:color w:val="000000" w:themeColor="text1"/>
              </w:rPr>
              <w:t xml:space="preserve"> and New Premium Member Journey</w:t>
            </w:r>
          </w:p>
        </w:tc>
        <w:tc>
          <w:tcPr>
            <w:tcW w:w="4224" w:type="dxa"/>
          </w:tcPr>
          <w:p w:rsidR="006F772C" w:rsidP="006F772C" w:rsidRDefault="006F772C" w14:paraId="471EB1C9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6BB12F15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204F5D76" w14:textId="25578C48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533" w:type="dxa"/>
          </w:tcPr>
          <w:p w:rsidRPr="009A1809" w:rsidR="00AD46C2" w:rsidP="00AD46C2" w:rsidRDefault="00AD46C2" w14:paraId="1FC1353C" w14:textId="5455B819">
            <w:pPr>
              <w:rPr>
                <w:rFonts w:eastAsia="Calibri" w:cs="Calibri"/>
                <w:color w:val="000000" w:themeColor="text1"/>
              </w:rPr>
            </w:pPr>
            <w:r w:rsidRPr="009A1809">
              <w:rPr>
                <w:rFonts w:eastAsia="Calibri" w:cs="Calibri"/>
                <w:color w:val="000000" w:themeColor="text1"/>
              </w:rPr>
              <w:t>Access Pass Premium Welcome</w:t>
            </w:r>
          </w:p>
        </w:tc>
        <w:tc>
          <w:tcPr>
            <w:tcW w:w="1890" w:type="dxa"/>
          </w:tcPr>
          <w:p w:rsidR="00AD46C2" w:rsidP="00AD46C2" w:rsidRDefault="00AD46C2" w14:paraId="52240F92" w14:textId="780409E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Fan Outfitters Welcome Journey</w:t>
            </w:r>
          </w:p>
        </w:tc>
        <w:tc>
          <w:tcPr>
            <w:tcW w:w="4224" w:type="dxa"/>
          </w:tcPr>
          <w:p w:rsidR="00AD46C2" w:rsidP="00AD46C2" w:rsidRDefault="00AD46C2" w14:paraId="4C762689" w14:textId="4DFCE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56A0F4F5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6982590A" w14:textId="6324B85A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533" w:type="dxa"/>
          </w:tcPr>
          <w:p w:rsidRPr="00721B19" w:rsidR="00AD46C2" w:rsidP="00AD46C2" w:rsidRDefault="00AD46C2" w14:paraId="489EC972" w14:textId="77777777">
            <w:r w:rsidRPr="00AB4233">
              <w:rPr>
                <w:rFonts w:eastAsia="Calibri" w:cs="Calibri"/>
                <w:color w:val="000000" w:themeColor="text1"/>
              </w:rPr>
              <w:t>Access Pass Account Login/League &amp; Team Preferences</w:t>
            </w:r>
          </w:p>
        </w:tc>
        <w:tc>
          <w:tcPr>
            <w:tcW w:w="1890" w:type="dxa"/>
          </w:tcPr>
          <w:p w:rsidR="00AD46C2" w:rsidP="00AD46C2" w:rsidRDefault="00AD46C2" w14:paraId="0EA2FB13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Welcome Journey</w:t>
            </w:r>
          </w:p>
        </w:tc>
        <w:tc>
          <w:tcPr>
            <w:tcW w:w="4224" w:type="dxa"/>
          </w:tcPr>
          <w:p w:rsidR="00AD46C2" w:rsidP="00AD46C2" w:rsidRDefault="00AD46C2" w14:paraId="1D86C785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4147045F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57992AFF" w14:textId="1C19C1C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533" w:type="dxa"/>
          </w:tcPr>
          <w:p w:rsidRPr="00AB4233" w:rsidR="00AD46C2" w:rsidP="00AD46C2" w:rsidRDefault="00AD46C2" w14:paraId="2A135CF8" w14:textId="22A97EDB">
            <w:pPr>
              <w:rPr>
                <w:rFonts w:eastAsia="Calibri" w:cs="Calibri"/>
                <w:color w:val="000000" w:themeColor="text1"/>
              </w:rPr>
            </w:pPr>
            <w:r w:rsidRPr="00AB4233">
              <w:rPr>
                <w:rFonts w:eastAsia="Calibri" w:cs="Calibri"/>
                <w:color w:val="000000" w:themeColor="text1"/>
              </w:rPr>
              <w:t>Access Pass Account Login/League &amp; Team Preferences</w:t>
            </w:r>
          </w:p>
        </w:tc>
        <w:tc>
          <w:tcPr>
            <w:tcW w:w="1890" w:type="dxa"/>
          </w:tcPr>
          <w:p w:rsidR="00AD46C2" w:rsidP="00AD46C2" w:rsidRDefault="00AD46C2" w14:paraId="43E251E3" w14:textId="7D0F7CD9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Fan Outfitters Welcome Journey</w:t>
            </w:r>
          </w:p>
        </w:tc>
        <w:tc>
          <w:tcPr>
            <w:tcW w:w="4224" w:type="dxa"/>
          </w:tcPr>
          <w:p w:rsidR="00AD46C2" w:rsidP="00AD46C2" w:rsidRDefault="00AD46C2" w14:paraId="5C6C495B" w14:textId="563588F1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6B4D9185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77E24B51" w14:textId="5780E7CF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533" w:type="dxa"/>
          </w:tcPr>
          <w:p w:rsidRPr="00721B19" w:rsidR="00AD46C2" w:rsidP="00AD46C2" w:rsidRDefault="00AD46C2" w14:paraId="3F706D58" w14:textId="77777777">
            <w:r w:rsidRPr="00AB4233">
              <w:rPr>
                <w:rFonts w:eastAsia="Calibri" w:cs="Calibri"/>
                <w:color w:val="000000" w:themeColor="text1"/>
              </w:rPr>
              <w:t>Access Pass Email Preferences</w:t>
            </w:r>
          </w:p>
        </w:tc>
        <w:tc>
          <w:tcPr>
            <w:tcW w:w="1890" w:type="dxa"/>
          </w:tcPr>
          <w:p w:rsidR="00AD46C2" w:rsidP="00AD46C2" w:rsidRDefault="00AD46C2" w14:paraId="571F99D1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Welcome Journey</w:t>
            </w:r>
          </w:p>
        </w:tc>
        <w:tc>
          <w:tcPr>
            <w:tcW w:w="4224" w:type="dxa"/>
          </w:tcPr>
          <w:p w:rsidR="00AD46C2" w:rsidP="00AD46C2" w:rsidRDefault="00AD46C2" w14:paraId="725CC063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63733088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5FC8800B" w14:textId="3742B780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533" w:type="dxa"/>
          </w:tcPr>
          <w:p w:rsidRPr="00AB4233" w:rsidR="00AD46C2" w:rsidP="00AD46C2" w:rsidRDefault="00AD46C2" w14:paraId="29E5199D" w14:textId="02E5C106">
            <w:pPr>
              <w:rPr>
                <w:rFonts w:eastAsia="Calibri" w:cs="Calibri"/>
                <w:color w:val="000000" w:themeColor="text1"/>
              </w:rPr>
            </w:pPr>
            <w:r w:rsidRPr="00AB4233">
              <w:rPr>
                <w:rFonts w:eastAsia="Calibri" w:cs="Calibri"/>
                <w:color w:val="000000" w:themeColor="text1"/>
              </w:rPr>
              <w:t>Access Pass Email Preferences</w:t>
            </w:r>
          </w:p>
        </w:tc>
        <w:tc>
          <w:tcPr>
            <w:tcW w:w="1890" w:type="dxa"/>
          </w:tcPr>
          <w:p w:rsidR="00AD46C2" w:rsidP="00AD46C2" w:rsidRDefault="00AD46C2" w14:paraId="551459ED" w14:textId="561A4A03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Fan Outfitters Welcome Journey</w:t>
            </w:r>
          </w:p>
        </w:tc>
        <w:tc>
          <w:tcPr>
            <w:tcW w:w="4224" w:type="dxa"/>
          </w:tcPr>
          <w:p w:rsidR="00AD46C2" w:rsidP="00AD46C2" w:rsidRDefault="00AD46C2" w14:paraId="08CAB44A" w14:textId="49963F30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2BDA8243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19D48964" w14:textId="77B98925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3533" w:type="dxa"/>
          </w:tcPr>
          <w:p w:rsidRPr="00721B19" w:rsidR="00AD46C2" w:rsidP="00AD46C2" w:rsidRDefault="00AD46C2" w14:paraId="09A76E5D" w14:textId="77777777">
            <w:r w:rsidRPr="00DA7F36">
              <w:t>Access Pass Up Sale to Premium</w:t>
            </w:r>
          </w:p>
        </w:tc>
        <w:tc>
          <w:tcPr>
            <w:tcW w:w="1890" w:type="dxa"/>
          </w:tcPr>
          <w:p w:rsidR="00AD46C2" w:rsidP="00AD46C2" w:rsidRDefault="00AD46C2" w14:paraId="77419FA0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Welcome Journey</w:t>
            </w:r>
          </w:p>
        </w:tc>
        <w:tc>
          <w:tcPr>
            <w:tcW w:w="4224" w:type="dxa"/>
          </w:tcPr>
          <w:p w:rsidRPr="00721B19" w:rsidR="00AD46C2" w:rsidP="00AD46C2" w:rsidRDefault="00AD46C2" w14:paraId="2B95C605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2E2DBDE5" w14:textId="77777777">
        <w:trPr>
          <w:trHeight w:val="281"/>
        </w:trPr>
        <w:tc>
          <w:tcPr>
            <w:tcW w:w="805" w:type="dxa"/>
          </w:tcPr>
          <w:p w:rsidRPr="009D1771" w:rsidR="00AD46C2" w:rsidP="00AD46C2" w:rsidRDefault="00AD46C2" w14:paraId="17270477" w14:textId="6CBE6742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3533" w:type="dxa"/>
          </w:tcPr>
          <w:p w:rsidRPr="00DA7F36" w:rsidR="00AD46C2" w:rsidP="00AD46C2" w:rsidRDefault="00AD46C2" w14:paraId="4EE313B6" w14:textId="7805158B">
            <w:r w:rsidRPr="00DA7F36">
              <w:t>Access Pass Up Sale to Premium</w:t>
            </w:r>
          </w:p>
        </w:tc>
        <w:tc>
          <w:tcPr>
            <w:tcW w:w="1890" w:type="dxa"/>
          </w:tcPr>
          <w:p w:rsidR="00AD46C2" w:rsidP="00AD46C2" w:rsidRDefault="00AD46C2" w14:paraId="78780CB9" w14:textId="4A4BBA92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Fan Outfitters Welcome Journey</w:t>
            </w:r>
          </w:p>
        </w:tc>
        <w:tc>
          <w:tcPr>
            <w:tcW w:w="4224" w:type="dxa"/>
          </w:tcPr>
          <w:p w:rsidR="00AD46C2" w:rsidP="00AD46C2" w:rsidRDefault="00AD46C2" w14:paraId="308D0CB8" w14:textId="5641442F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30680B3A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42210CBC" w14:textId="3C1F28E1">
            <w:pPr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3533" w:type="dxa"/>
          </w:tcPr>
          <w:p w:rsidRPr="00DA7F36" w:rsidR="00AD46C2" w:rsidP="00AD46C2" w:rsidRDefault="00AD46C2" w14:paraId="08F25B19" w14:textId="77777777">
            <w:r w:rsidRPr="00DA7F36">
              <w:t>Access Pass Monthly Snapshot</w:t>
            </w:r>
          </w:p>
        </w:tc>
        <w:tc>
          <w:tcPr>
            <w:tcW w:w="1890" w:type="dxa"/>
          </w:tcPr>
          <w:p w:rsidR="00AD46C2" w:rsidP="00AD46C2" w:rsidRDefault="00AD46C2" w14:paraId="549D768B" w14:textId="5F5B8DDE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Monthly Snapshot Journey</w:t>
            </w:r>
          </w:p>
        </w:tc>
        <w:tc>
          <w:tcPr>
            <w:tcW w:w="4224" w:type="dxa"/>
          </w:tcPr>
          <w:p w:rsidR="00AD46C2" w:rsidP="00AD46C2" w:rsidRDefault="00AD46C2" w14:paraId="37D98FA2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7A56A370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22836D97" w14:textId="121398A1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3533" w:type="dxa"/>
          </w:tcPr>
          <w:p w:rsidRPr="004D46F0" w:rsidR="00AD46C2" w:rsidP="00AD46C2" w:rsidRDefault="00AD46C2" w14:paraId="270FF234" w14:textId="250B1F66">
            <w:r w:rsidRPr="004D46F0">
              <w:t>Access Pass Premium Membership Expiring in 30 days</w:t>
            </w:r>
          </w:p>
        </w:tc>
        <w:tc>
          <w:tcPr>
            <w:tcW w:w="1890" w:type="dxa"/>
          </w:tcPr>
          <w:p w:rsidR="00AD46C2" w:rsidP="00AD46C2" w:rsidRDefault="00AD46C2" w14:paraId="29CB7F25" w14:textId="47122F5F">
            <w:pPr>
              <w:rPr>
                <w:rFonts w:eastAsia="Calibri" w:cs="Calibri"/>
                <w:color w:val="000000" w:themeColor="text1"/>
              </w:rPr>
            </w:pPr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7ED98880" w14:textId="7777777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758F37CD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69F7EAB8" w14:textId="7B7CD5EB">
            <w:pPr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3533" w:type="dxa"/>
          </w:tcPr>
          <w:p w:rsidRPr="004D46F0" w:rsidR="00AD46C2" w:rsidP="00AD46C2" w:rsidRDefault="00AD46C2" w14:paraId="66F47E7E" w14:textId="33F9C2CC">
            <w:r w:rsidRPr="004D46F0">
              <w:t>Access Pass Premium Membership Expiring in 14 days</w:t>
            </w:r>
          </w:p>
        </w:tc>
        <w:tc>
          <w:tcPr>
            <w:tcW w:w="1890" w:type="dxa"/>
          </w:tcPr>
          <w:p w:rsidR="00AD46C2" w:rsidP="00AD46C2" w:rsidRDefault="00AD46C2" w14:paraId="4CA585F5" w14:textId="20B9CA51"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0510EE36" w14:textId="0FC1E716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6830BDE4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6C0B4A72" w14:textId="140951F0">
            <w:pPr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3533" w:type="dxa"/>
          </w:tcPr>
          <w:p w:rsidRPr="004D46F0" w:rsidR="00AD46C2" w:rsidP="00AD46C2" w:rsidRDefault="00AD46C2" w14:paraId="0833DD2C" w14:textId="167A8586">
            <w:r w:rsidRPr="004D46F0">
              <w:t>Access Pass Premium Membership Expiring in 7 days</w:t>
            </w:r>
          </w:p>
        </w:tc>
        <w:tc>
          <w:tcPr>
            <w:tcW w:w="1890" w:type="dxa"/>
          </w:tcPr>
          <w:p w:rsidR="00AD46C2" w:rsidP="00AD46C2" w:rsidRDefault="00AD46C2" w14:paraId="48B887DF" w14:textId="32403637"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6A415A43" w14:textId="14665A01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788A4D1A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259B4A02" w14:textId="66C26336">
            <w:pPr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3533" w:type="dxa"/>
          </w:tcPr>
          <w:p w:rsidRPr="004D46F0" w:rsidR="00AD46C2" w:rsidP="00AD46C2" w:rsidRDefault="00AD46C2" w14:paraId="5172E499" w14:textId="756123F1">
            <w:r w:rsidRPr="004D46F0">
              <w:t>Access Pass Premium Membership Expiring in 3 days</w:t>
            </w:r>
          </w:p>
        </w:tc>
        <w:tc>
          <w:tcPr>
            <w:tcW w:w="1890" w:type="dxa"/>
          </w:tcPr>
          <w:p w:rsidR="00AD46C2" w:rsidP="00AD46C2" w:rsidRDefault="00AD46C2" w14:paraId="3FB8B26D" w14:textId="4F1FABC6"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2BA1C834" w14:textId="5CD576E7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1BED3F72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036A5AC1" w14:textId="10979E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F6B16">
              <w:rPr>
                <w:b/>
                <w:bCs/>
              </w:rPr>
              <w:t>6.</w:t>
            </w:r>
          </w:p>
        </w:tc>
        <w:tc>
          <w:tcPr>
            <w:tcW w:w="3533" w:type="dxa"/>
          </w:tcPr>
          <w:p w:rsidRPr="004D46F0" w:rsidR="00AD46C2" w:rsidP="00AD46C2" w:rsidRDefault="00AD46C2" w14:paraId="22285EDA" w14:textId="73A4D651">
            <w:r w:rsidRPr="004D46F0">
              <w:t>Access Pass Premium Membership Expiring in 1 days</w:t>
            </w:r>
          </w:p>
        </w:tc>
        <w:tc>
          <w:tcPr>
            <w:tcW w:w="1890" w:type="dxa"/>
          </w:tcPr>
          <w:p w:rsidR="00AD46C2" w:rsidP="00AD46C2" w:rsidRDefault="00AD46C2" w14:paraId="01CBA8A4" w14:textId="6B7FC6C7"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7D114E14" w14:textId="2B3137EB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AD46C2" w:rsidTr="006F772C" w14:paraId="080B740F" w14:textId="77777777">
        <w:trPr>
          <w:trHeight w:val="281"/>
        </w:trPr>
        <w:tc>
          <w:tcPr>
            <w:tcW w:w="805" w:type="dxa"/>
          </w:tcPr>
          <w:p w:rsidR="00AD46C2" w:rsidP="00AD46C2" w:rsidRDefault="00AD46C2" w14:paraId="3C69588A" w14:textId="3E5775D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F6B16">
              <w:rPr>
                <w:b/>
                <w:bCs/>
              </w:rPr>
              <w:t>7.</w:t>
            </w:r>
          </w:p>
        </w:tc>
        <w:tc>
          <w:tcPr>
            <w:tcW w:w="3533" w:type="dxa"/>
          </w:tcPr>
          <w:p w:rsidRPr="004D46F0" w:rsidR="00AD46C2" w:rsidP="00AD46C2" w:rsidRDefault="00AD46C2" w14:paraId="30767A47" w14:textId="3AE15CBD">
            <w:r w:rsidRPr="004D46F0">
              <w:t>Access Pass You lost your premium benefits</w:t>
            </w:r>
          </w:p>
        </w:tc>
        <w:tc>
          <w:tcPr>
            <w:tcW w:w="1890" w:type="dxa"/>
          </w:tcPr>
          <w:p w:rsidR="00AD46C2" w:rsidP="00AD46C2" w:rsidRDefault="00AD46C2" w14:paraId="4C3DCEF5" w14:textId="620BEACD">
            <w:r>
              <w:t>Membership Expiring Journey</w:t>
            </w:r>
          </w:p>
        </w:tc>
        <w:tc>
          <w:tcPr>
            <w:tcW w:w="4224" w:type="dxa"/>
          </w:tcPr>
          <w:p w:rsidR="00AD46C2" w:rsidP="00AD46C2" w:rsidRDefault="00AD46C2" w14:paraId="7A396CAF" w14:textId="698C9A3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63681D" w:rsidTr="006F772C" w14:paraId="51FD5A0B" w14:textId="77777777">
        <w:trPr>
          <w:trHeight w:val="281"/>
        </w:trPr>
        <w:tc>
          <w:tcPr>
            <w:tcW w:w="805" w:type="dxa"/>
          </w:tcPr>
          <w:p w:rsidR="0063681D" w:rsidP="0063681D" w:rsidRDefault="0063681D" w14:paraId="4CF54231" w14:textId="77777777">
            <w:pPr>
              <w:rPr>
                <w:b/>
                <w:bCs/>
              </w:rPr>
            </w:pPr>
          </w:p>
        </w:tc>
        <w:tc>
          <w:tcPr>
            <w:tcW w:w="3533" w:type="dxa"/>
          </w:tcPr>
          <w:p w:rsidRPr="004D46F0" w:rsidR="0063681D" w:rsidP="0063681D" w:rsidRDefault="0063681D" w14:paraId="77F93920" w14:textId="2069232D">
            <w:r w:rsidRPr="00D94CA0">
              <w:rPr>
                <w:strike/>
              </w:rPr>
              <w:t>Access Pass Almost There</w:t>
            </w:r>
          </w:p>
        </w:tc>
        <w:tc>
          <w:tcPr>
            <w:tcW w:w="1890" w:type="dxa"/>
          </w:tcPr>
          <w:p w:rsidR="0063681D" w:rsidP="0063681D" w:rsidRDefault="0063681D" w14:paraId="2F116CF9" w14:textId="7C773DCD">
            <w:r w:rsidRPr="00D94CA0">
              <w:rPr>
                <w:rFonts w:eastAsia="Calibri" w:cs="Calibri"/>
                <w:strike/>
                <w:color w:val="000000" w:themeColor="text1"/>
              </w:rPr>
              <w:t>Almost There Journey</w:t>
            </w:r>
          </w:p>
        </w:tc>
        <w:tc>
          <w:tcPr>
            <w:tcW w:w="4224" w:type="dxa"/>
          </w:tcPr>
          <w:p w:rsidR="0063681D" w:rsidP="0063681D" w:rsidRDefault="0063681D" w14:paraId="4A8E591C" w14:textId="058AD41E">
            <w:pPr>
              <w:rPr>
                <w:rFonts w:eastAsia="Calibri" w:cs="Calibri"/>
                <w:color w:val="000000" w:themeColor="text1"/>
              </w:rPr>
            </w:pPr>
            <w:r w:rsidRPr="00D94CA0">
              <w:rPr>
                <w:rFonts w:eastAsia="Calibri" w:cs="Calibri"/>
                <w:strike/>
                <w:color w:val="000000" w:themeColor="text1"/>
              </w:rPr>
              <w:t>This email will be created based on the template shared by Lids team.</w:t>
            </w:r>
          </w:p>
        </w:tc>
      </w:tr>
      <w:tr w:rsidRPr="009D1771" w:rsidR="0063681D" w:rsidTr="006F772C" w14:paraId="6304668E" w14:textId="77777777">
        <w:trPr>
          <w:trHeight w:val="281"/>
        </w:trPr>
        <w:tc>
          <w:tcPr>
            <w:tcW w:w="805" w:type="dxa"/>
          </w:tcPr>
          <w:p w:rsidR="0063681D" w:rsidP="0063681D" w:rsidRDefault="0063681D" w14:paraId="7F4D51CF" w14:textId="1901A3D8">
            <w:pPr>
              <w:rPr>
                <w:b/>
                <w:bCs/>
              </w:rPr>
            </w:pPr>
          </w:p>
        </w:tc>
        <w:tc>
          <w:tcPr>
            <w:tcW w:w="3533" w:type="dxa"/>
          </w:tcPr>
          <w:p w:rsidRPr="006C18A4" w:rsidR="0063681D" w:rsidP="0063681D" w:rsidRDefault="0063681D" w14:paraId="54485F85" w14:textId="77777777">
            <w:pPr>
              <w:rPr>
                <w:rFonts w:ascii="Aptos" w:hAnsi="Aptos"/>
                <w:strike/>
                <w:color w:val="000000"/>
                <w:sz w:val="24"/>
                <w:szCs w:val="24"/>
              </w:rPr>
            </w:pPr>
            <w:r w:rsidRPr="006C18A4">
              <w:rPr>
                <w:strike/>
              </w:rPr>
              <w:t>Access Pass Reward Earned</w:t>
            </w:r>
          </w:p>
        </w:tc>
        <w:tc>
          <w:tcPr>
            <w:tcW w:w="1890" w:type="dxa"/>
          </w:tcPr>
          <w:p w:rsidRPr="006C18A4" w:rsidR="0063681D" w:rsidP="0063681D" w:rsidRDefault="0063681D" w14:paraId="77854BC0" w14:textId="51C8FD71">
            <w:pPr>
              <w:rPr>
                <w:rFonts w:eastAsia="Calibri" w:cs="Calibri"/>
                <w:strike/>
                <w:color w:val="000000" w:themeColor="text1"/>
              </w:rPr>
            </w:pPr>
            <w:r w:rsidRPr="006C18A4">
              <w:rPr>
                <w:rFonts w:eastAsia="Calibri" w:cs="Calibri"/>
                <w:strike/>
                <w:color w:val="000000" w:themeColor="text1"/>
              </w:rPr>
              <w:t>Reward Earned Journey</w:t>
            </w:r>
          </w:p>
        </w:tc>
        <w:tc>
          <w:tcPr>
            <w:tcW w:w="4224" w:type="dxa"/>
          </w:tcPr>
          <w:p w:rsidRPr="006C18A4" w:rsidR="0063681D" w:rsidP="0063681D" w:rsidRDefault="0063681D" w14:paraId="4FB80E2B" w14:textId="77777777">
            <w:pPr>
              <w:rPr>
                <w:rFonts w:eastAsia="Calibri" w:cs="Calibri"/>
                <w:strike/>
                <w:color w:val="000000" w:themeColor="text1"/>
              </w:rPr>
            </w:pPr>
            <w:r w:rsidRPr="006C18A4">
              <w:rPr>
                <w:rFonts w:eastAsia="Calibri" w:cs="Calibri"/>
                <w:strike/>
                <w:color w:val="000000" w:themeColor="text1"/>
              </w:rPr>
              <w:t>This email will be created based on the template shared by Lids team.</w:t>
            </w:r>
          </w:p>
        </w:tc>
      </w:tr>
    </w:tbl>
    <w:p w:rsidR="00AC0B93" w:rsidP="5FAE8EE6" w:rsidRDefault="00AC0B93" w14:paraId="60AA92DC" w14:textId="77777777"/>
    <w:p w:rsidRPr="00F30F05" w:rsidR="00FB5481" w:rsidP="00FB5481" w:rsidRDefault="00940EC9" w14:paraId="24E9AA6E" w14:textId="77777777">
      <w:pPr>
        <w:pStyle w:val="xmsonormal"/>
        <w:numPr>
          <w:ilvl w:val="1"/>
          <w:numId w:val="32"/>
        </w:numPr>
        <w:shd w:val="clear" w:color="auto" w:fill="FFFFFF"/>
      </w:pPr>
      <w:r>
        <w:t xml:space="preserve">The following corporate address will be used in all marketing emails: </w:t>
      </w:r>
      <w:r w:rsidRPr="00F30F05" w:rsidR="00FB5481">
        <w:t>7676 Interactive Way, Suite 300, Indianapolis, IN 46278</w:t>
      </w:r>
    </w:p>
    <w:p w:rsidRPr="006926B2" w:rsidR="009C1FFC" w:rsidP="00FB1CE6" w:rsidRDefault="0083152E" w14:paraId="4835CAA1" w14:textId="77990F1C">
      <w:pPr>
        <w:pStyle w:val="xmsonormal"/>
        <w:numPr>
          <w:ilvl w:val="1"/>
          <w:numId w:val="32"/>
        </w:numPr>
        <w:shd w:val="clear" w:color="auto" w:fill="FFFFFF"/>
        <w:rPr>
          <w:lang w:val="en-CA"/>
        </w:rPr>
      </w:pPr>
      <w:r w:rsidRPr="006926B2">
        <w:rPr>
          <w:lang w:val="en-CA"/>
        </w:rPr>
        <w:t xml:space="preserve">The following email addresses </w:t>
      </w:r>
      <w:r w:rsidRPr="006926B2" w:rsidR="00A34E5F">
        <w:rPr>
          <w:lang w:val="en-CA"/>
        </w:rPr>
        <w:t>will be used to send out the emails:</w:t>
      </w:r>
    </w:p>
    <w:p w:rsidR="00A34E5F" w:rsidP="00A34E5F" w:rsidRDefault="00311BB1" w14:paraId="1E440A41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3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Lids@mt.lids.com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F30F05" w:rsidR="00A34E5F">
        <w:t>– Lids</w:t>
      </w:r>
    </w:p>
    <w:p w:rsidR="00A34E5F" w:rsidP="00A34E5F" w:rsidRDefault="00311BB1" w14:paraId="334A1E41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4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Dodgers@mt.lids.com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Dodgers Clubhouse</w:t>
      </w:r>
    </w:p>
    <w:p w:rsidR="00A34E5F" w:rsidP="00A34E5F" w:rsidRDefault="00311BB1" w14:paraId="3D7777C2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5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Yankees@mt.lids.com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Yankees Clubhouse</w:t>
      </w:r>
    </w:p>
    <w:p w:rsidR="00A34E5F" w:rsidP="00A34E5F" w:rsidRDefault="00311BB1" w14:paraId="2B3A26A5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6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FanOutfitters@mt.lids.com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Fan Outfitters</w:t>
      </w:r>
    </w:p>
    <w:p w:rsidR="00A34E5F" w:rsidP="00A34E5F" w:rsidRDefault="00311BB1" w14:paraId="70E94142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7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NBAStore@mt.lids.com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NBA Store</w:t>
      </w:r>
    </w:p>
    <w:p w:rsidRPr="00F30F05" w:rsidR="00A34E5F" w:rsidP="00A34E5F" w:rsidRDefault="00311BB1" w14:paraId="3F797F75" w14:textId="77777777">
      <w:pPr>
        <w:pStyle w:val="xmsonormal"/>
        <w:numPr>
          <w:ilvl w:val="2"/>
          <w:numId w:val="32"/>
        </w:numPr>
        <w:shd w:val="clear" w:color="auto" w:fill="FFFFFF"/>
      </w:pPr>
      <w:hyperlink w:history="1" r:id="rId18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NHLShop@mt.lids.com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NHL Shop</w:t>
      </w:r>
    </w:p>
    <w:p w:rsidR="00A34E5F" w:rsidP="00A34E5F" w:rsidRDefault="00311BB1" w14:paraId="331B765C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19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LidsHD@mt.lids.com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Lids HD</w:t>
      </w:r>
    </w:p>
    <w:p w:rsidR="00A34E5F" w:rsidP="00A34E5F" w:rsidRDefault="00311BB1" w14:paraId="3F986C82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20">
        <w:r w:rsidR="00A34E5F">
          <w:rPr>
            <w:rStyle w:val="Hyperlink"/>
            <w:rFonts w:ascii="Times New Roman" w:hAnsi="Times New Roman" w:eastAsia="Times New Roman" w:cs="Times New Roman"/>
            <w:lang w:val="en-CA"/>
          </w:rPr>
          <w:t>Ebbets@mt.lids.com</w:t>
        </w:r>
      </w:hyperlink>
      <w:r w:rsidR="00A34E5F">
        <w:rPr>
          <w:rFonts w:ascii="Times New Roman" w:hAnsi="Times New Roman" w:eastAsia="Times New Roman" w:cs="Times New Roman"/>
          <w:color w:val="FF0000"/>
          <w:lang w:val="en-CA"/>
        </w:rPr>
        <w:t xml:space="preserve"> </w:t>
      </w:r>
      <w:r w:rsidRPr="005B1CBA" w:rsidR="00A34E5F">
        <w:rPr>
          <w:rFonts w:ascii="Times New Roman" w:hAnsi="Times New Roman" w:eastAsia="Times New Roman" w:cs="Times New Roman"/>
          <w:color w:val="000000" w:themeColor="text1"/>
          <w:lang w:val="en-CA"/>
        </w:rPr>
        <w:t xml:space="preserve">– </w:t>
      </w:r>
      <w:r w:rsidRPr="00F30F05" w:rsidR="00A34E5F">
        <w:t>Ebbets Field Flannels</w:t>
      </w:r>
    </w:p>
    <w:p w:rsidR="00A34E5F" w:rsidP="00A34E5F" w:rsidRDefault="00311BB1" w14:paraId="55877CD5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242424"/>
          <w:lang w:val="en-CA"/>
        </w:rPr>
      </w:pPr>
      <w:hyperlink w:history="1" r:id="rId21">
        <w:r w:rsidR="00A34E5F">
          <w:rPr>
            <w:rStyle w:val="Hyperlink"/>
            <w:rFonts w:eastAsia="Times New Roman"/>
            <w:lang w:val="en-CA"/>
          </w:rPr>
          <w:t>CustomLids@mt.lids.com</w:t>
        </w:r>
      </w:hyperlink>
      <w:r w:rsidR="00A34E5F">
        <w:rPr>
          <w:rFonts w:eastAsia="Times New Roman"/>
          <w:color w:val="242424"/>
          <w:lang w:val="en-CA"/>
        </w:rPr>
        <w:t xml:space="preserve"> – </w:t>
      </w:r>
      <w:r w:rsidRPr="00F30F05" w:rsidR="00A34E5F">
        <w:t>Custom Lids</w:t>
      </w:r>
    </w:p>
    <w:p w:rsidRPr="00293C17" w:rsidR="00A34E5F" w:rsidP="00A34E5F" w:rsidRDefault="00311BB1" w14:paraId="49CCEDC4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hyperlink w:history="1" r:id="rId22">
        <w:r w:rsidRPr="004D46F0" w:rsidR="00A34E5F">
          <w:rPr>
            <w:rStyle w:val="Hyperlink"/>
            <w:rFonts w:eastAsia="Times New Roman"/>
            <w:lang w:val="en-CA"/>
          </w:rPr>
          <w:t>BuckeyeCorner@mt.lids.com</w:t>
        </w:r>
      </w:hyperlink>
      <w:r w:rsidRPr="004D46F0" w:rsidR="00A34E5F">
        <w:rPr>
          <w:rStyle w:val="Hyperlink"/>
        </w:rPr>
        <w:t> </w:t>
      </w:r>
      <w:r w:rsidRPr="00293C17" w:rsidR="00A34E5F">
        <w:rPr>
          <w:rFonts w:eastAsia="Times New Roman"/>
          <w:color w:val="000000" w:themeColor="text1"/>
          <w:lang w:val="en-CA"/>
        </w:rPr>
        <w:t xml:space="preserve">– </w:t>
      </w:r>
      <w:r w:rsidRPr="00293C17" w:rsidR="00A34E5F">
        <w:rPr>
          <w:color w:val="000000" w:themeColor="text1"/>
        </w:rPr>
        <w:t>Buckeye Corner</w:t>
      </w:r>
    </w:p>
    <w:p w:rsidRPr="00293C17" w:rsidR="00A34E5F" w:rsidP="00A34E5F" w:rsidRDefault="00311BB1" w14:paraId="55CA51BE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hyperlink w:history="1" r:id="rId23">
        <w:r w:rsidRPr="004D46F0" w:rsidR="00A34E5F">
          <w:rPr>
            <w:rStyle w:val="Hyperlink"/>
            <w:rFonts w:eastAsia="Times New Roman"/>
            <w:lang w:val="en-CA"/>
          </w:rPr>
          <w:t>Fanatics@mt.lids.com</w:t>
        </w:r>
      </w:hyperlink>
      <w:r w:rsidRPr="00293C17" w:rsidR="00A34E5F">
        <w:rPr>
          <w:rFonts w:eastAsia="Times New Roman"/>
          <w:color w:val="000000" w:themeColor="text1"/>
          <w:lang w:val="en-CA"/>
        </w:rPr>
        <w:t xml:space="preserve"> - </w:t>
      </w:r>
      <w:r w:rsidRPr="00293C17" w:rsidR="00A34E5F">
        <w:rPr>
          <w:color w:val="000000" w:themeColor="text1"/>
        </w:rPr>
        <w:t>Fanatics</w:t>
      </w:r>
    </w:p>
    <w:p w:rsidR="00A34E5F" w:rsidP="5FAE8EE6" w:rsidRDefault="00A34E5F" w14:paraId="5F9C6D16" w14:textId="77777777">
      <w:pPr>
        <w:rPr>
          <w:lang w:val="en-CA"/>
        </w:rPr>
      </w:pPr>
    </w:p>
    <w:p w:rsidRPr="00D16FC4" w:rsidR="00180FE0" w:rsidP="006926B2" w:rsidRDefault="00F15F4F" w14:paraId="32EBBDB7" w14:textId="1995DDAA">
      <w:pPr>
        <w:pStyle w:val="xmsonormal"/>
        <w:numPr>
          <w:ilvl w:val="1"/>
          <w:numId w:val="32"/>
        </w:numPr>
        <w:shd w:val="clear" w:color="auto" w:fill="FFFFFF"/>
        <w:rPr>
          <w:rStyle w:val="Hyperlink"/>
          <w:rFonts w:eastAsia="Times New Roman"/>
          <w:color w:val="000000" w:themeColor="text1"/>
        </w:rPr>
      </w:pPr>
      <w:r w:rsidRPr="00D16FC4">
        <w:rPr>
          <w:color w:val="000000" w:themeColor="text1"/>
          <w:lang w:val="en-CA"/>
        </w:rPr>
        <w:t>The</w:t>
      </w:r>
      <w:r w:rsidRPr="00D16FC4" w:rsidR="00180FE0">
        <w:rPr>
          <w:color w:val="000000" w:themeColor="text1"/>
          <w:lang w:val="en-CA"/>
        </w:rPr>
        <w:t xml:space="preserve"> reply to email </w:t>
      </w:r>
      <w:r w:rsidRPr="00D16FC4">
        <w:rPr>
          <w:color w:val="000000" w:themeColor="text1"/>
          <w:lang w:val="en-CA"/>
        </w:rPr>
        <w:t xml:space="preserve">address for all marketing emails </w:t>
      </w:r>
      <w:r w:rsidRPr="00D16FC4" w:rsidR="003E5B66">
        <w:rPr>
          <w:color w:val="000000" w:themeColor="text1"/>
          <w:lang w:val="en-CA"/>
        </w:rPr>
        <w:t>w</w:t>
      </w:r>
      <w:r w:rsidRPr="00D16FC4" w:rsidR="00180FE0">
        <w:rPr>
          <w:color w:val="000000" w:themeColor="text1"/>
          <w:lang w:val="en-CA"/>
        </w:rPr>
        <w:t>ould be</w:t>
      </w:r>
      <w:r w:rsidRPr="00D16FC4" w:rsidR="003E5B66">
        <w:rPr>
          <w:color w:val="000000" w:themeColor="text1"/>
          <w:lang w:val="en-CA"/>
        </w:rPr>
        <w:t xml:space="preserve"> </w:t>
      </w:r>
      <w:hyperlink w:history="1" r:id="rId24">
        <w:r w:rsidRPr="00D16FC4" w:rsidR="00180FE0">
          <w:rPr>
            <w:rStyle w:val="Hyperlink"/>
            <w:rFonts w:eastAsia="Times New Roman"/>
            <w:lang w:val="en-CA"/>
          </w:rPr>
          <w:t>customercare@lids.com</w:t>
        </w:r>
      </w:hyperlink>
    </w:p>
    <w:p w:rsidRPr="00306309" w:rsidR="005B4514" w:rsidP="006926B2" w:rsidRDefault="005B4514" w14:paraId="7C71D8B8" w14:textId="5AF6135E">
      <w:pPr>
        <w:pStyle w:val="xmsonormal"/>
        <w:numPr>
          <w:ilvl w:val="1"/>
          <w:numId w:val="32"/>
        </w:numPr>
        <w:shd w:val="clear" w:color="auto" w:fill="FFFFFF"/>
        <w:rPr>
          <w:rStyle w:val="Hyperlink"/>
          <w:rFonts w:eastAsia="Times New Roman"/>
          <w:color w:val="FF0000"/>
        </w:rPr>
      </w:pPr>
      <w:r w:rsidRPr="00306309">
        <w:rPr>
          <w:color w:val="FF0000"/>
          <w:lang w:val="en-CA"/>
        </w:rPr>
        <w:t>Brooklynn to share the email template images</w:t>
      </w:r>
      <w:r w:rsidR="00306309">
        <w:rPr>
          <w:color w:val="FF0000"/>
          <w:lang w:val="en-CA"/>
        </w:rPr>
        <w:t>.</w:t>
      </w:r>
    </w:p>
    <w:p w:rsidRPr="00FB5481" w:rsidR="003E5B66" w:rsidP="003E5B66" w:rsidRDefault="003E5B66" w14:paraId="3E249F46" w14:textId="77777777">
      <w:pPr>
        <w:pStyle w:val="xmsonormal"/>
        <w:shd w:val="clear" w:color="auto" w:fill="FFFFFF"/>
        <w:ind w:left="1440"/>
        <w:rPr>
          <w:lang w:val="en-CA"/>
        </w:rPr>
      </w:pPr>
    </w:p>
    <w:p w:rsidRPr="001153DA" w:rsidR="009C1FFC" w:rsidP="00AE5096" w:rsidRDefault="009C1FFC" w14:paraId="4F9364DE" w14:textId="26221057">
      <w:pPr>
        <w:pStyle w:val="Heading2"/>
        <w:numPr>
          <w:ilvl w:val="0"/>
          <w:numId w:val="26"/>
        </w:numPr>
        <w:rPr/>
      </w:pPr>
      <w:bookmarkStart w:name="_Toc2021544381" w:id="761350925"/>
      <w:r w:rsidR="009C1FFC">
        <w:rPr/>
        <w:t>Configuration of Content Blocks</w:t>
      </w:r>
      <w:bookmarkEnd w:id="761350925"/>
      <w:r w:rsidR="009C1FFC">
        <w:rPr/>
        <w:t xml:space="preserve"> </w:t>
      </w:r>
    </w:p>
    <w:p w:rsidR="00825BD2" w:rsidP="002F4297" w:rsidRDefault="002D121B" w14:paraId="56BD4329" w14:textId="21DBB3A7">
      <w:pPr>
        <w:ind w:firstLine="720"/>
      </w:pPr>
      <w:r>
        <w:t>The following</w:t>
      </w:r>
      <w:r w:rsidR="002F4297">
        <w:t xml:space="preserve"> Content Blocks </w:t>
      </w:r>
      <w:r>
        <w:t xml:space="preserve">will be </w:t>
      </w:r>
      <w:r w:rsidR="00861993">
        <w:t>created as part of this implementation</w:t>
      </w:r>
      <w:r w:rsidR="00554F56">
        <w:t>.</w:t>
      </w:r>
    </w:p>
    <w:p w:rsidRPr="00B21724" w:rsidR="00825BD2" w:rsidP="00825BD2" w:rsidRDefault="00825BD2" w14:paraId="360791AF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Lids</w:t>
      </w:r>
    </w:p>
    <w:p w:rsidRPr="00B21724" w:rsidR="00825BD2" w:rsidP="00825BD2" w:rsidRDefault="00825BD2" w14:paraId="5B6CB6E5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Lids HD</w:t>
      </w:r>
    </w:p>
    <w:p w:rsidRPr="00B21724" w:rsidR="00825BD2" w:rsidP="00825BD2" w:rsidRDefault="00825BD2" w14:paraId="74B1649A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NBA Store</w:t>
      </w:r>
    </w:p>
    <w:p w:rsidRPr="00B21724" w:rsidR="00825BD2" w:rsidP="00825BD2" w:rsidRDefault="00825BD2" w14:paraId="546D59FC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NHL Shop</w:t>
      </w:r>
    </w:p>
    <w:p w:rsidRPr="00B21724" w:rsidR="00825BD2" w:rsidP="00825BD2" w:rsidRDefault="00825BD2" w14:paraId="02220413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Dodgers Clubhouse</w:t>
      </w:r>
    </w:p>
    <w:p w:rsidRPr="00B21724" w:rsidR="00825BD2" w:rsidP="00825BD2" w:rsidRDefault="00825BD2" w14:paraId="6E02F31D" w14:textId="7777777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000000" w:themeColor="text1"/>
          <w:lang w:val="en-CA"/>
        </w:rPr>
      </w:pPr>
      <w:r w:rsidRPr="00B21724">
        <w:rPr>
          <w:rFonts w:ascii="Times New Roman" w:hAnsi="Times New Roman" w:eastAsia="Times New Roman" w:cs="Times New Roman"/>
          <w:color w:val="000000" w:themeColor="text1"/>
          <w:lang w:val="en-CA"/>
        </w:rPr>
        <w:t>Yankees Clubhouse</w:t>
      </w:r>
    </w:p>
    <w:p w:rsidRPr="003A2026" w:rsidR="00825BD2" w:rsidP="00825BD2" w:rsidRDefault="00825BD2" w14:paraId="023591CF" w14:textId="02333827">
      <w:pPr>
        <w:pStyle w:val="xmsonormal"/>
        <w:numPr>
          <w:ilvl w:val="2"/>
          <w:numId w:val="32"/>
        </w:numPr>
        <w:shd w:val="clear" w:color="auto" w:fill="FFFFFF"/>
        <w:rPr>
          <w:rFonts w:eastAsia="Times New Roman"/>
          <w:color w:val="FF0000"/>
          <w:lang w:val="en-CA"/>
        </w:rPr>
      </w:pPr>
      <w:r>
        <w:rPr>
          <w:rFonts w:ascii="Times New Roman" w:hAnsi="Times New Roman" w:eastAsia="Times New Roman" w:cs="Times New Roman"/>
          <w:color w:val="FF0000"/>
          <w:lang w:val="en-CA"/>
        </w:rPr>
        <w:t>Fan Outfitters</w:t>
      </w:r>
      <w:r w:rsidR="002E1C1C">
        <w:rPr>
          <w:rFonts w:ascii="Times New Roman" w:hAnsi="Times New Roman" w:eastAsia="Times New Roman" w:cs="Times New Roman"/>
          <w:color w:val="FF0000"/>
          <w:lang w:val="en-CA"/>
        </w:rPr>
        <w:t xml:space="preserve"> – pending to be </w:t>
      </w:r>
      <w:r w:rsidR="005B1CBA">
        <w:rPr>
          <w:rFonts w:ascii="Times New Roman" w:hAnsi="Times New Roman" w:eastAsia="Times New Roman" w:cs="Times New Roman"/>
          <w:color w:val="FF0000"/>
          <w:lang w:val="en-CA"/>
        </w:rPr>
        <w:t>shared.</w:t>
      </w:r>
    </w:p>
    <w:p w:rsidR="003A2026" w:rsidP="003A2026" w:rsidRDefault="003A2026" w14:paraId="6363F4DE" w14:textId="77777777">
      <w:pPr>
        <w:pStyle w:val="xmsonormal"/>
        <w:shd w:val="clear" w:color="auto" w:fill="FFFFFF"/>
        <w:ind w:left="2160"/>
        <w:rPr>
          <w:rFonts w:eastAsia="Times New Roman"/>
          <w:color w:val="FF0000"/>
          <w:lang w:val="en-CA"/>
        </w:rPr>
      </w:pPr>
    </w:p>
    <w:p w:rsidR="00D63650" w:rsidP="00D63650" w:rsidRDefault="00D63650" w14:paraId="4F30E6FB" w14:textId="1E2D6E10">
      <w:pPr>
        <w:pStyle w:val="ListParagraph"/>
        <w:rPr>
          <w:b/>
          <w:bCs/>
        </w:rPr>
      </w:pPr>
      <w:r w:rsidRPr="00993831">
        <w:rPr>
          <w:b/>
          <w:bCs/>
        </w:rPr>
        <w:t>Social Media Icon Footers</w:t>
      </w:r>
      <w:r w:rsidR="00955562">
        <w:rPr>
          <w:b/>
          <w:bCs/>
        </w:rPr>
        <w:t xml:space="preserve"> for Content Blocks:</w:t>
      </w:r>
    </w:p>
    <w:p w:rsidR="006E48B4" w:rsidP="00D63650" w:rsidRDefault="006E48B4" w14:paraId="60D7816E" w14:textId="77777777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800"/>
        <w:gridCol w:w="6385"/>
      </w:tblGrid>
      <w:tr w:rsidR="00CC19CA" w:rsidTr="00CC19CA" w14:paraId="0DF23343" w14:textId="77777777">
        <w:tc>
          <w:tcPr>
            <w:tcW w:w="535" w:type="dxa"/>
          </w:tcPr>
          <w:p w:rsidR="00CC19CA" w:rsidP="00D63650" w:rsidRDefault="00CC19CA" w14:paraId="74C6F252" w14:textId="6AC9F3C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800" w:type="dxa"/>
          </w:tcPr>
          <w:p w:rsidRPr="00E96F14" w:rsidR="00CC19CA" w:rsidP="00D63650" w:rsidRDefault="00CC19CA" w14:paraId="0F4B36C4" w14:textId="267D3784">
            <w:pPr>
              <w:pStyle w:val="ListParagraph"/>
              <w:ind w:left="0"/>
            </w:pPr>
            <w:r w:rsidRPr="00E96F14">
              <w:t>Lids</w:t>
            </w:r>
          </w:p>
        </w:tc>
        <w:tc>
          <w:tcPr>
            <w:tcW w:w="6385" w:type="dxa"/>
          </w:tcPr>
          <w:p w:rsidRPr="00CC19CA" w:rsidR="00CC19CA" w:rsidP="00CC19CA" w:rsidRDefault="00CC19CA" w14:paraId="68A89361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 xml:space="preserve">Instagram </w:t>
            </w:r>
            <w:hyperlink w:history="1" r:id="rId25">
              <w:r w:rsidRPr="00CC19CA">
                <w:rPr>
                  <w:rStyle w:val="Hyperlink"/>
                  <w:rFonts w:ascii="Calibri" w:hAnsi="Calibri" w:eastAsia="Times New Roman" w:cs="Calibri"/>
                </w:rPr>
                <w:t>https://www.instagram.com/lids/</w:t>
              </w:r>
            </w:hyperlink>
            <w:r w:rsidRPr="00CC19CA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CC19CA" w:rsidR="00CC19CA" w:rsidP="00CC19CA" w:rsidRDefault="00CC19CA" w14:paraId="262AE98D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hyperlink w:history="1" r:id="rId26">
              <w:r w:rsidRPr="00CC19CA">
                <w:rPr>
                  <w:rStyle w:val="Hyperlink"/>
                  <w:rFonts w:ascii="Calibri" w:hAnsi="Calibri" w:eastAsia="Times New Roman" w:cs="Calibri"/>
                </w:rPr>
                <w:t>https://www.facebook.com/Lids</w:t>
              </w:r>
            </w:hyperlink>
            <w:r w:rsidRPr="00CC19CA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="00CC19CA" w:rsidP="00CC19CA" w:rsidRDefault="00CC19CA" w14:paraId="4E18F2CE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 xml:space="preserve">X </w:t>
            </w:r>
            <w:hyperlink w:history="1" r:id="rId27">
              <w:r w:rsidRPr="00CC19CA">
                <w:rPr>
                  <w:rStyle w:val="Hyperlink"/>
                  <w:rFonts w:ascii="Calibri" w:hAnsi="Calibri" w:eastAsia="Times New Roman" w:cs="Calibri"/>
                </w:rPr>
                <w:t>https://twitter.com/lids</w:t>
              </w:r>
            </w:hyperlink>
            <w:r w:rsidRPr="00CC19CA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CC19CA" w:rsidR="00CC19CA" w:rsidP="00CC19CA" w:rsidRDefault="00CC19CA" w14:paraId="2E27ABBE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 xml:space="preserve">YouTube </w:t>
            </w:r>
            <w:hyperlink w:history="1" r:id="rId28">
              <w:r w:rsidRPr="00CC19CA">
                <w:rPr>
                  <w:rStyle w:val="Hyperlink"/>
                  <w:rFonts w:ascii="Calibri" w:hAnsi="Calibri" w:eastAsia="Times New Roman" w:cs="Calibri"/>
                </w:rPr>
                <w:t>https://www.youtube.com/lids</w:t>
              </w:r>
            </w:hyperlink>
            <w:r w:rsidRPr="00CC19CA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CC19CA" w:rsidR="00CC19CA" w:rsidP="00CC19CA" w:rsidRDefault="00CC19CA" w14:paraId="5380C429" w14:textId="51DA4511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 xml:space="preserve">TikTok </w:t>
            </w:r>
            <w:r w:rsidRPr="000B4602">
              <w:rPr>
                <w:rStyle w:val="Hyperlink"/>
              </w:rPr>
              <w:t>https://www.tiktok.com/@lids_loyal</w:t>
            </w:r>
          </w:p>
        </w:tc>
      </w:tr>
      <w:tr w:rsidR="00CC19CA" w:rsidTr="00CC19CA" w14:paraId="795F41C3" w14:textId="77777777">
        <w:tc>
          <w:tcPr>
            <w:tcW w:w="535" w:type="dxa"/>
          </w:tcPr>
          <w:p w:rsidRPr="00CC19CA" w:rsidR="00CC19CA" w:rsidP="00CC19CA" w:rsidRDefault="00CC19CA" w14:paraId="1FA54711" w14:textId="1C8FDD3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800" w:type="dxa"/>
          </w:tcPr>
          <w:p w:rsidRPr="00CC19CA" w:rsidR="00CC19CA" w:rsidP="00CC19CA" w:rsidRDefault="00CC19CA" w14:paraId="779A6FB0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CC19CA">
              <w:rPr>
                <w:rFonts w:ascii="Calibri" w:hAnsi="Calibri" w:eastAsia="Times New Roman" w:cs="Calibri"/>
                <w:color w:val="000000"/>
              </w:rPr>
              <w:t>Lids HD</w:t>
            </w:r>
          </w:p>
          <w:p w:rsidR="00CC19CA" w:rsidP="00D63650" w:rsidRDefault="00CC19CA" w14:paraId="22A413B8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385" w:type="dxa"/>
          </w:tcPr>
          <w:p w:rsidRPr="00205326" w:rsidR="00205326" w:rsidP="00205326" w:rsidRDefault="00205326" w14:paraId="2C271615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Instagram </w:t>
            </w:r>
            <w:hyperlink w:history="1" r:id="rId29">
              <w:r w:rsidRPr="00205326">
                <w:rPr>
                  <w:rStyle w:val="Hyperlink"/>
                  <w:rFonts w:ascii="Calibri" w:hAnsi="Calibri" w:eastAsia="Times New Roman" w:cs="Calibri"/>
                </w:rPr>
                <w:t>https://www.instagram.com/lidshatdrop/</w:t>
              </w:r>
            </w:hyperlink>
            <w:r w:rsidRPr="00205326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205326" w:rsidR="00CC19CA" w:rsidP="00205326" w:rsidRDefault="00205326" w14:paraId="0B954AB2" w14:textId="0C7C337E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r w:rsidRPr="000B4602">
              <w:rPr>
                <w:rStyle w:val="Hyperlink"/>
              </w:rPr>
              <w:t>https://www.facebook.com/lidshatdrop</w:t>
            </w:r>
          </w:p>
        </w:tc>
      </w:tr>
      <w:tr w:rsidR="00CC19CA" w:rsidTr="00CC19CA" w14:paraId="0E57FF23" w14:textId="77777777">
        <w:tc>
          <w:tcPr>
            <w:tcW w:w="535" w:type="dxa"/>
          </w:tcPr>
          <w:p w:rsidR="00CC19CA" w:rsidP="00D63650" w:rsidRDefault="00CC19CA" w14:paraId="566AD165" w14:textId="1297D7F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800" w:type="dxa"/>
          </w:tcPr>
          <w:p w:rsidR="00CC19CA" w:rsidP="00D63650" w:rsidRDefault="00205326" w14:paraId="5AEFFDC2" w14:textId="3248AFE1">
            <w:pPr>
              <w:pStyle w:val="ListParagraph"/>
              <w:ind w:left="0"/>
              <w:rPr>
                <w:b/>
                <w:bCs/>
              </w:rPr>
            </w:pPr>
            <w:r w:rsidRPr="00D63650">
              <w:rPr>
                <w:rFonts w:ascii="Calibri" w:hAnsi="Calibri" w:eastAsia="Times New Roman" w:cs="Calibri"/>
                <w:color w:val="000000"/>
              </w:rPr>
              <w:t>Dodgers Clubhouse</w:t>
            </w:r>
          </w:p>
        </w:tc>
        <w:tc>
          <w:tcPr>
            <w:tcW w:w="6385" w:type="dxa"/>
          </w:tcPr>
          <w:p w:rsidRPr="00205326" w:rsidR="00205326" w:rsidP="00205326" w:rsidRDefault="00205326" w14:paraId="04CECD50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Instagram </w:t>
            </w:r>
            <w:r w:rsidRPr="000B4602">
              <w:rPr>
                <w:rStyle w:val="Hyperlink"/>
              </w:rPr>
              <w:t>https://www.instagram.com/dodgersclubhouse/</w:t>
            </w:r>
            <w:r w:rsidRPr="00205326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205326" w:rsidR="00CC19CA" w:rsidP="00205326" w:rsidRDefault="00205326" w14:paraId="43E6F529" w14:textId="735F8A23">
            <w:pPr>
              <w:spacing w:before="100" w:beforeAutospacing="1" w:after="100" w:afterAutospacing="1" w:line="240" w:lineRule="auto"/>
              <w:contextualSpacing w:val="0"/>
              <w:rPr>
                <w:color w:val="236BF4" w:themeColor="hyperlink"/>
                <w:u w:val="single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r w:rsidRPr="000B4602">
              <w:rPr>
                <w:rStyle w:val="Hyperlink"/>
              </w:rPr>
              <w:t>https://www.facebook.com/DodgersClubhouse/</w:t>
            </w:r>
          </w:p>
        </w:tc>
      </w:tr>
      <w:tr w:rsidR="00CC19CA" w:rsidTr="00CC19CA" w14:paraId="7E8A003A" w14:textId="77777777">
        <w:tc>
          <w:tcPr>
            <w:tcW w:w="535" w:type="dxa"/>
          </w:tcPr>
          <w:p w:rsidR="00CC19CA" w:rsidP="00D63650" w:rsidRDefault="00CC19CA" w14:paraId="60E3A200" w14:textId="60E645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800" w:type="dxa"/>
          </w:tcPr>
          <w:p w:rsidRPr="00205326" w:rsidR="00205326" w:rsidP="00205326" w:rsidRDefault="00205326" w14:paraId="145506CA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Yankees Clubhouse </w:t>
            </w:r>
          </w:p>
          <w:p w:rsidR="00CC19CA" w:rsidP="00D63650" w:rsidRDefault="00CC19CA" w14:paraId="17CAD45C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385" w:type="dxa"/>
          </w:tcPr>
          <w:p w:rsidRPr="00E96F14" w:rsidR="00CC19CA" w:rsidP="00E96F14" w:rsidRDefault="00205326" w14:paraId="5B4198A6" w14:textId="257708A6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r w:rsidRPr="000B4602">
              <w:rPr>
                <w:rStyle w:val="Hyperlink"/>
              </w:rPr>
              <w:t>https://www.facebook.com/yankeeclubhouse/</w:t>
            </w:r>
          </w:p>
        </w:tc>
      </w:tr>
      <w:tr w:rsidR="00CC19CA" w:rsidTr="00CC19CA" w14:paraId="792ADF0E" w14:textId="77777777">
        <w:tc>
          <w:tcPr>
            <w:tcW w:w="535" w:type="dxa"/>
          </w:tcPr>
          <w:p w:rsidR="00CC19CA" w:rsidP="00D63650" w:rsidRDefault="00CC19CA" w14:paraId="0F37AECE" w14:textId="65DA36D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800" w:type="dxa"/>
          </w:tcPr>
          <w:p w:rsidRPr="00205326" w:rsidR="00205326" w:rsidP="00205326" w:rsidRDefault="00205326" w14:paraId="61AF07BA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205326">
              <w:rPr>
                <w:rFonts w:ascii="Calibri" w:hAnsi="Calibri" w:eastAsia="Times New Roman" w:cs="Calibri"/>
                <w:color w:val="000000"/>
              </w:rPr>
              <w:t>NBA Store</w:t>
            </w:r>
          </w:p>
          <w:p w:rsidR="00CC19CA" w:rsidP="00D63650" w:rsidRDefault="00CC19CA" w14:paraId="6639C084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385" w:type="dxa"/>
          </w:tcPr>
          <w:p w:rsidRPr="00D63650" w:rsidR="00DC6EE4" w:rsidP="00DC6EE4" w:rsidRDefault="00DC6EE4" w14:paraId="4E035F4D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63650">
              <w:rPr>
                <w:rFonts w:ascii="Calibri" w:hAnsi="Calibri" w:eastAsia="Times New Roman" w:cs="Calibri"/>
                <w:color w:val="000000"/>
              </w:rPr>
              <w:t xml:space="preserve">Instagram </w:t>
            </w:r>
            <w:r w:rsidRPr="000B4602">
              <w:rPr>
                <w:rStyle w:val="Hyperlink"/>
              </w:rPr>
              <w:t>https://www.instagram.com/nbastore/</w:t>
            </w:r>
          </w:p>
          <w:p w:rsidRPr="00DC6EE4" w:rsidR="00DC6EE4" w:rsidP="00DC6EE4" w:rsidRDefault="00DC6EE4" w14:paraId="726BF32C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C6EE4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r w:rsidRPr="000B4602">
              <w:rPr>
                <w:rStyle w:val="Hyperlink"/>
              </w:rPr>
              <w:t>https://www.facebook.com/NBAStore/</w:t>
            </w:r>
          </w:p>
          <w:p w:rsidRPr="00DC6EE4" w:rsidR="00CC19CA" w:rsidP="00DC6EE4" w:rsidRDefault="00DC6EE4" w14:paraId="509B842F" w14:textId="794DBCB3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C6EE4">
              <w:rPr>
                <w:rFonts w:ascii="Calibri" w:hAnsi="Calibri" w:eastAsia="Times New Roman" w:cs="Calibri"/>
                <w:color w:val="000000"/>
              </w:rPr>
              <w:t xml:space="preserve">X </w:t>
            </w:r>
            <w:r w:rsidRPr="000B4602">
              <w:rPr>
                <w:rStyle w:val="Hyperlink"/>
              </w:rPr>
              <w:t>https://twitter.com/nbastore</w:t>
            </w:r>
          </w:p>
        </w:tc>
      </w:tr>
      <w:tr w:rsidR="00CC19CA" w:rsidTr="00CC19CA" w14:paraId="6B5D67DD" w14:textId="77777777">
        <w:tc>
          <w:tcPr>
            <w:tcW w:w="535" w:type="dxa"/>
          </w:tcPr>
          <w:p w:rsidR="00CC19CA" w:rsidP="00D63650" w:rsidRDefault="00CC19CA" w14:paraId="7CBC1012" w14:textId="000D7B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800" w:type="dxa"/>
          </w:tcPr>
          <w:p w:rsidRPr="00DC6EE4" w:rsidR="00DC6EE4" w:rsidP="00DC6EE4" w:rsidRDefault="00DC6EE4" w14:paraId="6BBC7EEA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C6EE4">
              <w:rPr>
                <w:rFonts w:ascii="Calibri" w:hAnsi="Calibri" w:eastAsia="Times New Roman" w:cs="Calibri"/>
                <w:color w:val="000000"/>
              </w:rPr>
              <w:t xml:space="preserve">NHL Shop </w:t>
            </w:r>
          </w:p>
          <w:p w:rsidR="00CC19CA" w:rsidP="00D63650" w:rsidRDefault="00CC19CA" w14:paraId="55C189A2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385" w:type="dxa"/>
          </w:tcPr>
          <w:p w:rsidRPr="00DC6EE4" w:rsidR="00DC6EE4" w:rsidP="00DC6EE4" w:rsidRDefault="00DC6EE4" w14:paraId="14CB0863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C6EE4">
              <w:rPr>
                <w:rFonts w:ascii="Calibri" w:hAnsi="Calibri" w:eastAsia="Times New Roman" w:cs="Calibri"/>
                <w:color w:val="000000"/>
              </w:rPr>
              <w:t xml:space="preserve">Instagram </w:t>
            </w:r>
            <w:r w:rsidRPr="000B4602">
              <w:rPr>
                <w:rStyle w:val="Hyperlink"/>
              </w:rPr>
              <w:t>https://www.instagram.com/officialnhlshop/</w:t>
            </w:r>
            <w:r w:rsidRPr="00DC6EE4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Pr="00DC6EE4" w:rsidR="00DC6EE4" w:rsidP="00DC6EE4" w:rsidRDefault="00DC6EE4" w14:paraId="4C0D6933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 w:rsidRPr="00DC6EE4">
              <w:rPr>
                <w:rFonts w:ascii="Calibri" w:hAnsi="Calibri" w:eastAsia="Times New Roman" w:cs="Calibri"/>
                <w:color w:val="000000"/>
              </w:rPr>
              <w:t xml:space="preserve">Facebook </w:t>
            </w:r>
            <w:hyperlink w:history="1" r:id="rId30">
              <w:r w:rsidRPr="00DC6EE4">
                <w:rPr>
                  <w:rStyle w:val="Hyperlink"/>
                  <w:rFonts w:ascii="Calibri" w:hAnsi="Calibri" w:eastAsia="Times New Roman" w:cs="Calibri"/>
                </w:rPr>
                <w:t>https://www.facebook.com/NHLShop/</w:t>
              </w:r>
            </w:hyperlink>
            <w:r w:rsidRPr="00DC6EE4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="00CC19CA" w:rsidP="00DC6EE4" w:rsidRDefault="00DC6EE4" w14:paraId="7CC9F8DE" w14:textId="39899BF3">
            <w:pPr>
              <w:pStyle w:val="ListParagraph"/>
              <w:ind w:left="0"/>
              <w:rPr>
                <w:b/>
                <w:bCs/>
              </w:rPr>
            </w:pPr>
            <w:r w:rsidRPr="00D63650">
              <w:rPr>
                <w:rFonts w:ascii="Calibri" w:hAnsi="Calibri" w:eastAsia="Times New Roman" w:cs="Calibri"/>
                <w:color w:val="000000"/>
              </w:rPr>
              <w:t xml:space="preserve">X </w:t>
            </w:r>
            <w:r w:rsidRPr="000B4602">
              <w:rPr>
                <w:rStyle w:val="Hyperlink"/>
              </w:rPr>
              <w:t>https://twitter.com/nhl_shop</w:t>
            </w:r>
          </w:p>
        </w:tc>
      </w:tr>
      <w:tr w:rsidR="00CE6F40" w:rsidTr="00CC19CA" w14:paraId="79E44E38" w14:textId="77777777">
        <w:tc>
          <w:tcPr>
            <w:tcW w:w="535" w:type="dxa"/>
          </w:tcPr>
          <w:p w:rsidR="00CE6F40" w:rsidP="00D63650" w:rsidRDefault="00CE6F40" w14:paraId="2B2A3420" w14:textId="0F0A077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800" w:type="dxa"/>
          </w:tcPr>
          <w:p w:rsidRPr="00DC6EE4" w:rsidR="00CE6F40" w:rsidP="00DC6EE4" w:rsidRDefault="00CE6F40" w14:paraId="0D1E77B6" w14:textId="0ECD8B38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lang w:val="en-CA"/>
              </w:rPr>
              <w:t>Fan Outfitters</w:t>
            </w:r>
          </w:p>
        </w:tc>
        <w:tc>
          <w:tcPr>
            <w:tcW w:w="6385" w:type="dxa"/>
          </w:tcPr>
          <w:p w:rsidRPr="00DC6EE4" w:rsidR="00CE6F40" w:rsidP="00DC6EE4" w:rsidRDefault="00CE6F40" w14:paraId="64E32A8D" w14:textId="77777777">
            <w:pPr>
              <w:spacing w:before="100" w:beforeAutospacing="1" w:after="100" w:afterAutospacing="1" w:line="240" w:lineRule="auto"/>
              <w:contextualSpacing w:val="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Pr="00993831" w:rsidR="006E48B4" w:rsidP="00D63650" w:rsidRDefault="006E48B4" w14:paraId="35C26787" w14:textId="77777777">
      <w:pPr>
        <w:pStyle w:val="ListParagraph"/>
        <w:rPr>
          <w:b/>
          <w:bCs/>
        </w:rPr>
      </w:pPr>
    </w:p>
    <w:p w:rsidR="00825BD2" w:rsidP="00D63650" w:rsidRDefault="00825BD2" w14:paraId="1FC131E7" w14:textId="77777777">
      <w:pPr>
        <w:ind w:left="720"/>
      </w:pPr>
    </w:p>
    <w:p w:rsidRPr="009D1771" w:rsidR="00AC0B93" w:rsidP="00AE5096" w:rsidRDefault="00AC0B93" w14:paraId="69659E98" w14:textId="4B96532A">
      <w:pPr>
        <w:pStyle w:val="Heading2"/>
        <w:numPr>
          <w:ilvl w:val="0"/>
          <w:numId w:val="26"/>
        </w:numPr>
        <w:rPr/>
      </w:pPr>
      <w:bookmarkStart w:name="_Toc1160620064" w:id="2090623529"/>
      <w:r w:rsidR="00AC0B93">
        <w:rPr/>
        <w:t xml:space="preserve">Configuration of </w:t>
      </w:r>
      <w:r w:rsidR="005F5FF9">
        <w:rPr/>
        <w:t xml:space="preserve">Segment based </w:t>
      </w:r>
      <w:r w:rsidR="00AC0B93">
        <w:rPr/>
        <w:t>Journeys in Customer Insights - Journeys</w:t>
      </w:r>
      <w:bookmarkEnd w:id="2090623529"/>
    </w:p>
    <w:p w:rsidRPr="009D1771" w:rsidR="00AC0B93" w:rsidP="00AC0B93" w:rsidRDefault="00AC0B93" w14:paraId="7A8213F1" w14:textId="77777777">
      <w:pPr>
        <w:spacing w:line="257" w:lineRule="auto"/>
      </w:pPr>
    </w:p>
    <w:p w:rsidR="00AC0B93" w:rsidP="009D1771" w:rsidRDefault="007054CF" w14:paraId="2BA24FFF" w14:textId="7F8254C8">
      <w:pPr>
        <w:spacing w:line="257" w:lineRule="auto"/>
        <w:ind w:left="720"/>
        <w:rPr/>
      </w:pPr>
      <w:r w:rsidR="007054CF">
        <w:rPr/>
        <w:t xml:space="preserve">TTEC Digital will configure the following journeys as part of this implementation and will train </w:t>
      </w:r>
      <w:r w:rsidR="203D3698">
        <w:rPr/>
        <w:t>the Lids</w:t>
      </w:r>
      <w:r w:rsidR="00F80D7F">
        <w:rPr/>
        <w:t xml:space="preserve"> team</w:t>
      </w:r>
      <w:r w:rsidR="007054CF">
        <w:rPr/>
        <w:t xml:space="preserve"> to create </w:t>
      </w:r>
      <w:r w:rsidR="007054CF">
        <w:rPr/>
        <w:t>additional</w:t>
      </w:r>
      <w:r w:rsidR="007054CF">
        <w:rPr/>
        <w:t xml:space="preserve"> journeys as needed. </w:t>
      </w:r>
    </w:p>
    <w:p w:rsidRPr="009D1771" w:rsidR="00C16CF9" w:rsidP="009D1771" w:rsidRDefault="00C16CF9" w14:paraId="6EE40991" w14:textId="77777777">
      <w:pPr>
        <w:spacing w:line="257" w:lineRule="auto"/>
        <w:ind w:left="720"/>
        <w:rPr>
          <w:b/>
          <w:bCs/>
        </w:rPr>
      </w:pPr>
    </w:p>
    <w:tbl>
      <w:tblPr>
        <w:tblStyle w:val="TableGrid"/>
        <w:tblW w:w="6948" w:type="dxa"/>
        <w:tblInd w:w="607" w:type="dxa"/>
        <w:tblLayout w:type="fixed"/>
        <w:tblLook w:val="06A0" w:firstRow="1" w:lastRow="0" w:firstColumn="1" w:lastColumn="0" w:noHBand="1" w:noVBand="1"/>
      </w:tblPr>
      <w:tblGrid>
        <w:gridCol w:w="805"/>
        <w:gridCol w:w="2903"/>
        <w:gridCol w:w="3240"/>
      </w:tblGrid>
      <w:tr w:rsidRPr="009D1771" w:rsidR="006F751F" w:rsidTr="00447282" w14:paraId="630C0C04" w14:textId="1DC30630">
        <w:trPr>
          <w:trHeight w:val="281"/>
        </w:trPr>
        <w:tc>
          <w:tcPr>
            <w:tcW w:w="805" w:type="dxa"/>
          </w:tcPr>
          <w:p w:rsidRPr="009D1771" w:rsidR="006F751F" w:rsidP="00A955A8" w:rsidRDefault="006F751F" w14:paraId="4BF135B6" w14:textId="17E8E16E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S</w:t>
            </w:r>
            <w:r w:rsidR="003A2026">
              <w:rPr>
                <w:b/>
                <w:bCs/>
              </w:rPr>
              <w:t>r</w:t>
            </w:r>
            <w:r w:rsidRPr="009D1771">
              <w:rPr>
                <w:b/>
                <w:bCs/>
              </w:rPr>
              <w:t>.</w:t>
            </w:r>
            <w:r w:rsidR="003A2026">
              <w:rPr>
                <w:b/>
                <w:bCs/>
              </w:rPr>
              <w:t xml:space="preserve"> </w:t>
            </w:r>
            <w:r w:rsidRPr="009D1771">
              <w:rPr>
                <w:b/>
                <w:bCs/>
              </w:rPr>
              <w:t>No</w:t>
            </w:r>
          </w:p>
        </w:tc>
        <w:tc>
          <w:tcPr>
            <w:tcW w:w="2903" w:type="dxa"/>
          </w:tcPr>
          <w:p w:rsidRPr="009D1771" w:rsidR="006F751F" w:rsidP="00A955A8" w:rsidRDefault="006F751F" w14:paraId="7FA66D8A" w14:textId="380D848A">
            <w:pPr>
              <w:rPr>
                <w:b/>
                <w:bCs/>
              </w:rPr>
            </w:pPr>
            <w:r>
              <w:rPr>
                <w:b/>
                <w:bCs/>
              </w:rPr>
              <w:t>Journeys</w:t>
            </w:r>
          </w:p>
        </w:tc>
        <w:tc>
          <w:tcPr>
            <w:tcW w:w="3240" w:type="dxa"/>
          </w:tcPr>
          <w:p w:rsidR="006F751F" w:rsidP="00A955A8" w:rsidRDefault="006F751F" w14:paraId="5DD133E1" w14:textId="29F6BF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Pr="009D1771" w:rsidR="006F751F" w:rsidTr="00447282" w14:paraId="400258DC" w14:textId="3C114363">
        <w:trPr>
          <w:trHeight w:val="281"/>
        </w:trPr>
        <w:tc>
          <w:tcPr>
            <w:tcW w:w="805" w:type="dxa"/>
          </w:tcPr>
          <w:p w:rsidRPr="009D1771" w:rsidR="006F751F" w:rsidP="00662E84" w:rsidRDefault="006F751F" w14:paraId="6035EA31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1.</w:t>
            </w:r>
          </w:p>
        </w:tc>
        <w:tc>
          <w:tcPr>
            <w:tcW w:w="2903" w:type="dxa"/>
          </w:tcPr>
          <w:p w:rsidRPr="00721B19" w:rsidR="006F751F" w:rsidP="00662E84" w:rsidRDefault="00561AA0" w14:paraId="0F66337E" w14:textId="60219A28">
            <w:r>
              <w:t>Welcome Journey</w:t>
            </w:r>
          </w:p>
        </w:tc>
        <w:tc>
          <w:tcPr>
            <w:tcW w:w="3240" w:type="dxa"/>
          </w:tcPr>
          <w:p w:rsidRPr="00DF2A4F" w:rsidR="006F751F" w:rsidP="00662E84" w:rsidRDefault="006F751F" w14:paraId="7D531017" w14:textId="1C44E4F2">
            <w:r>
              <w:t>The segment for this journey will be created in CI-Data application</w:t>
            </w:r>
          </w:p>
        </w:tc>
      </w:tr>
      <w:tr w:rsidRPr="009D1771" w:rsidR="006F751F" w:rsidTr="00447282" w14:paraId="44CDD2F4" w14:textId="02E3E696">
        <w:trPr>
          <w:trHeight w:val="281"/>
        </w:trPr>
        <w:tc>
          <w:tcPr>
            <w:tcW w:w="805" w:type="dxa"/>
          </w:tcPr>
          <w:p w:rsidRPr="009D1771" w:rsidR="006F751F" w:rsidP="00662E84" w:rsidRDefault="006F751F" w14:paraId="3517BD66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2.</w:t>
            </w:r>
          </w:p>
        </w:tc>
        <w:tc>
          <w:tcPr>
            <w:tcW w:w="2903" w:type="dxa"/>
          </w:tcPr>
          <w:p w:rsidRPr="00721B19" w:rsidR="006F751F" w:rsidP="00662E84" w:rsidRDefault="0071666E" w14:paraId="6AC9C4D9" w14:textId="2CDE75BA">
            <w:r>
              <w:t xml:space="preserve">New </w:t>
            </w:r>
            <w:r w:rsidRPr="00DF2A4F" w:rsidR="006F751F">
              <w:t>Premium</w:t>
            </w:r>
            <w:r>
              <w:t xml:space="preserve"> Member</w:t>
            </w:r>
            <w:r w:rsidRPr="00DF2A4F" w:rsidR="006F751F">
              <w:t xml:space="preserve"> Journey</w:t>
            </w:r>
          </w:p>
        </w:tc>
        <w:tc>
          <w:tcPr>
            <w:tcW w:w="3240" w:type="dxa"/>
          </w:tcPr>
          <w:p w:rsidRPr="00DF2A4F" w:rsidR="006F751F" w:rsidP="00662E84" w:rsidRDefault="00561AA0" w14:paraId="7C11C448" w14:textId="0EE94DA6">
            <w:r>
              <w:t>The segment for this journey will be created in CI-Data application</w:t>
            </w:r>
          </w:p>
        </w:tc>
      </w:tr>
      <w:tr w:rsidRPr="009D1771" w:rsidR="0071666E" w:rsidTr="00447282" w14:paraId="478C7317" w14:textId="1C50E640">
        <w:trPr>
          <w:trHeight w:val="281"/>
        </w:trPr>
        <w:tc>
          <w:tcPr>
            <w:tcW w:w="805" w:type="dxa"/>
          </w:tcPr>
          <w:p w:rsidRPr="004B2233" w:rsidR="0071666E" w:rsidP="0071666E" w:rsidRDefault="0071666E" w14:paraId="2722AC04" w14:textId="77777777">
            <w:pPr>
              <w:rPr>
                <w:b/>
                <w:bCs/>
                <w:strike/>
              </w:rPr>
            </w:pPr>
            <w:r w:rsidRPr="004B2233">
              <w:rPr>
                <w:b/>
                <w:bCs/>
                <w:strike/>
              </w:rPr>
              <w:t>3.</w:t>
            </w:r>
          </w:p>
        </w:tc>
        <w:tc>
          <w:tcPr>
            <w:tcW w:w="2903" w:type="dxa"/>
          </w:tcPr>
          <w:p w:rsidRPr="004B2233" w:rsidR="0071666E" w:rsidP="0071666E" w:rsidRDefault="0071666E" w14:paraId="782DD2F7" w14:textId="18D154FE">
            <w:pPr>
              <w:rPr>
                <w:strike/>
              </w:rPr>
            </w:pPr>
            <w:r w:rsidRPr="004B2233">
              <w:rPr>
                <w:strike/>
              </w:rPr>
              <w:t xml:space="preserve">Almost </w:t>
            </w:r>
            <w:r w:rsidRPr="004B2233" w:rsidR="00455A90">
              <w:rPr>
                <w:strike/>
              </w:rPr>
              <w:t>T</w:t>
            </w:r>
            <w:r w:rsidRPr="004B2233">
              <w:rPr>
                <w:strike/>
              </w:rPr>
              <w:t>here Journey</w:t>
            </w:r>
          </w:p>
        </w:tc>
        <w:tc>
          <w:tcPr>
            <w:tcW w:w="3240" w:type="dxa"/>
          </w:tcPr>
          <w:p w:rsidRPr="004B2233" w:rsidR="0071666E" w:rsidP="0071666E" w:rsidRDefault="0071666E" w14:paraId="669DEA8F" w14:textId="5E57D4DD">
            <w:pPr>
              <w:rPr>
                <w:strike/>
              </w:rPr>
            </w:pPr>
            <w:r w:rsidRPr="004B2233">
              <w:rPr>
                <w:strike/>
              </w:rPr>
              <w:t>The segment for this journey will be created in CI-Data application</w:t>
            </w:r>
          </w:p>
        </w:tc>
      </w:tr>
      <w:tr w:rsidRPr="009D1771" w:rsidR="00057BF5" w:rsidTr="00447282" w14:paraId="14127C0F" w14:textId="12D4577F">
        <w:trPr>
          <w:trHeight w:val="281"/>
        </w:trPr>
        <w:tc>
          <w:tcPr>
            <w:tcW w:w="805" w:type="dxa"/>
          </w:tcPr>
          <w:p w:rsidRPr="0046651F" w:rsidR="00057BF5" w:rsidP="00057BF5" w:rsidRDefault="00057BF5" w14:paraId="7228136B" w14:textId="77777777">
            <w:pPr>
              <w:rPr>
                <w:b/>
                <w:bCs/>
                <w:strike/>
              </w:rPr>
            </w:pPr>
            <w:r w:rsidRPr="0046651F">
              <w:rPr>
                <w:b/>
                <w:bCs/>
                <w:strike/>
              </w:rPr>
              <w:t>4.</w:t>
            </w:r>
          </w:p>
        </w:tc>
        <w:tc>
          <w:tcPr>
            <w:tcW w:w="2903" w:type="dxa"/>
          </w:tcPr>
          <w:p w:rsidRPr="0046651F" w:rsidR="00057BF5" w:rsidP="00057BF5" w:rsidRDefault="00057BF5" w14:paraId="067DD674" w14:textId="0BB09290">
            <w:pPr>
              <w:rPr>
                <w:strike/>
              </w:rPr>
            </w:pPr>
            <w:r w:rsidRPr="0046651F">
              <w:rPr>
                <w:rStyle w:val="ui-provider"/>
                <w:strike/>
              </w:rPr>
              <w:t>Reward Earned Journey</w:t>
            </w:r>
          </w:p>
        </w:tc>
        <w:tc>
          <w:tcPr>
            <w:tcW w:w="3240" w:type="dxa"/>
          </w:tcPr>
          <w:p w:rsidRPr="0046651F" w:rsidR="00057BF5" w:rsidP="00057BF5" w:rsidRDefault="00057BF5" w14:paraId="772D4E5E" w14:textId="2F98AE25">
            <w:pPr>
              <w:rPr>
                <w:strike/>
              </w:rPr>
            </w:pPr>
            <w:r w:rsidRPr="0046651F">
              <w:rPr>
                <w:strike/>
              </w:rPr>
              <w:t>The segment for this journey will be created in CI-Data application</w:t>
            </w:r>
          </w:p>
        </w:tc>
      </w:tr>
      <w:tr w:rsidRPr="009D1771" w:rsidR="006F751F" w:rsidTr="00447282" w14:paraId="59BB782F" w14:textId="6A571E5C">
        <w:trPr>
          <w:trHeight w:val="281"/>
        </w:trPr>
        <w:tc>
          <w:tcPr>
            <w:tcW w:w="805" w:type="dxa"/>
          </w:tcPr>
          <w:p w:rsidRPr="009D1771" w:rsidR="006F751F" w:rsidP="00662E84" w:rsidRDefault="006F751F" w14:paraId="242E0885" w14:textId="77777777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5.</w:t>
            </w:r>
          </w:p>
        </w:tc>
        <w:tc>
          <w:tcPr>
            <w:tcW w:w="2903" w:type="dxa"/>
          </w:tcPr>
          <w:p w:rsidRPr="00721B19" w:rsidR="006F751F" w:rsidP="00662E84" w:rsidRDefault="00057BF5" w14:paraId="15098B38" w14:textId="72BB5F42">
            <w:r>
              <w:t>Membership Expiring Journey</w:t>
            </w:r>
          </w:p>
        </w:tc>
        <w:tc>
          <w:tcPr>
            <w:tcW w:w="3240" w:type="dxa"/>
          </w:tcPr>
          <w:p w:rsidRPr="00DF2A4F" w:rsidR="006F751F" w:rsidP="00662E84" w:rsidRDefault="00561AA0" w14:paraId="2B34A549" w14:textId="65C3E95D">
            <w:r>
              <w:t>The segment for this journey will be created in CI-Data application</w:t>
            </w:r>
          </w:p>
        </w:tc>
      </w:tr>
      <w:tr w:rsidRPr="009D1771" w:rsidR="006F751F" w:rsidTr="00447282" w14:paraId="238B4A8D" w14:textId="51266DBE">
        <w:trPr>
          <w:trHeight w:val="281"/>
        </w:trPr>
        <w:tc>
          <w:tcPr>
            <w:tcW w:w="805" w:type="dxa"/>
          </w:tcPr>
          <w:p w:rsidRPr="009D1771" w:rsidR="006F751F" w:rsidP="00662E84" w:rsidRDefault="006F751F" w14:paraId="3AA235F4" w14:textId="74E50947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903" w:type="dxa"/>
          </w:tcPr>
          <w:p w:rsidRPr="00DF2A4F" w:rsidR="006F751F" w:rsidP="00662E84" w:rsidRDefault="00057BF5" w14:paraId="7BFC9273" w14:textId="07FE30CA">
            <w:r>
              <w:t>Monthly Snapshot Journey</w:t>
            </w:r>
          </w:p>
        </w:tc>
        <w:tc>
          <w:tcPr>
            <w:tcW w:w="3240" w:type="dxa"/>
          </w:tcPr>
          <w:p w:rsidR="006F751F" w:rsidP="00662E84" w:rsidRDefault="00561AA0" w14:paraId="4A4CF767" w14:textId="099516CB">
            <w:pPr>
              <w:rPr>
                <w:rStyle w:val="ui-provider"/>
              </w:rPr>
            </w:pPr>
            <w:r>
              <w:t>The segment for this journey will be created in CI-Data application</w:t>
            </w:r>
          </w:p>
        </w:tc>
      </w:tr>
      <w:tr w:rsidRPr="009D1771" w:rsidR="004C060D" w:rsidTr="00447282" w14:paraId="24F549C1" w14:textId="77777777">
        <w:trPr>
          <w:trHeight w:val="281"/>
        </w:trPr>
        <w:tc>
          <w:tcPr>
            <w:tcW w:w="805" w:type="dxa"/>
          </w:tcPr>
          <w:p w:rsidRPr="006C18A4" w:rsidR="004C060D" w:rsidP="00662E84" w:rsidRDefault="004C060D" w14:paraId="244BEEAB" w14:textId="3A827914">
            <w:pPr>
              <w:rPr>
                <w:b/>
                <w:bCs/>
                <w:highlight w:val="yellow"/>
              </w:rPr>
            </w:pPr>
            <w:r w:rsidRPr="006C18A4">
              <w:rPr>
                <w:b/>
                <w:bCs/>
                <w:highlight w:val="yellow"/>
              </w:rPr>
              <w:t>7.</w:t>
            </w:r>
          </w:p>
        </w:tc>
        <w:tc>
          <w:tcPr>
            <w:tcW w:w="2903" w:type="dxa"/>
          </w:tcPr>
          <w:p w:rsidRPr="006C18A4" w:rsidR="004C060D" w:rsidP="00662E84" w:rsidRDefault="004C060D" w14:paraId="100FE480" w14:textId="3280F6FF">
            <w:pPr>
              <w:rPr>
                <w:highlight w:val="yellow"/>
              </w:rPr>
            </w:pPr>
            <w:r w:rsidRPr="006C18A4">
              <w:rPr>
                <w:highlight w:val="yellow"/>
              </w:rPr>
              <w:t>Points Expiring Journey</w:t>
            </w:r>
          </w:p>
        </w:tc>
        <w:tc>
          <w:tcPr>
            <w:tcW w:w="3240" w:type="dxa"/>
          </w:tcPr>
          <w:p w:rsidRPr="006C18A4" w:rsidR="004C060D" w:rsidP="00662E84" w:rsidRDefault="004C060D" w14:paraId="4CBDB5D3" w14:textId="2F6CBC3B">
            <w:pPr>
              <w:rPr>
                <w:highlight w:val="yellow"/>
              </w:rPr>
            </w:pPr>
            <w:r w:rsidRPr="006C18A4">
              <w:rPr>
                <w:highlight w:val="yellow"/>
              </w:rPr>
              <w:t>Brooklynn to confirm with Robert whether its needed</w:t>
            </w:r>
            <w:r w:rsidRPr="006C18A4" w:rsidR="006C18A4">
              <w:rPr>
                <w:highlight w:val="yellow"/>
              </w:rPr>
              <w:t xml:space="preserve"> or covered in Monthly Snapshot Journey.</w:t>
            </w:r>
          </w:p>
        </w:tc>
      </w:tr>
      <w:tr w:rsidRPr="009D1771" w:rsidR="001233ED" w:rsidTr="00447282" w14:paraId="35C7729A" w14:textId="77777777">
        <w:trPr>
          <w:trHeight w:val="281"/>
        </w:trPr>
        <w:tc>
          <w:tcPr>
            <w:tcW w:w="805" w:type="dxa"/>
          </w:tcPr>
          <w:p w:rsidRPr="00725145" w:rsidR="001233ED" w:rsidP="00662E84" w:rsidRDefault="001233ED" w14:paraId="586C21EB" w14:textId="4F4EAF0D">
            <w:pPr>
              <w:rPr>
                <w:b/>
                <w:bCs/>
              </w:rPr>
            </w:pPr>
            <w:r w:rsidRPr="00725145">
              <w:rPr>
                <w:b/>
                <w:bCs/>
              </w:rPr>
              <w:t>8.</w:t>
            </w:r>
          </w:p>
        </w:tc>
        <w:tc>
          <w:tcPr>
            <w:tcW w:w="2903" w:type="dxa"/>
          </w:tcPr>
          <w:p w:rsidRPr="00725145" w:rsidR="001233ED" w:rsidP="00662E84" w:rsidRDefault="00725145" w14:paraId="475E2A15" w14:textId="2224D445">
            <w:r w:rsidRPr="00725145">
              <w:t>Fan Outfitters Welcome Journey</w:t>
            </w:r>
          </w:p>
        </w:tc>
        <w:tc>
          <w:tcPr>
            <w:tcW w:w="3240" w:type="dxa"/>
          </w:tcPr>
          <w:p w:rsidRPr="006C18A4" w:rsidR="001233ED" w:rsidP="00662E84" w:rsidRDefault="00725145" w14:paraId="02814F2F" w14:textId="3BC6D36E">
            <w:pPr>
              <w:rPr>
                <w:highlight w:val="yellow"/>
              </w:rPr>
            </w:pPr>
            <w:r>
              <w:t>The segment for this journey will be created in CI-Data application</w:t>
            </w:r>
          </w:p>
        </w:tc>
      </w:tr>
    </w:tbl>
    <w:p w:rsidR="5FAE8EE6" w:rsidP="5FAE8EE6" w:rsidRDefault="5FAE8EE6" w14:paraId="3850AC60" w14:textId="1A565835"/>
    <w:p w:rsidR="00FF2F17" w:rsidP="00561AA0" w:rsidRDefault="008B6523" w14:paraId="2FAA03E6" w14:textId="77777777">
      <w:pPr>
        <w:pStyle w:val="NormalWeb"/>
        <w:rPr/>
      </w:pPr>
      <w:r w:rsidR="008B6523">
        <w:rPr/>
        <w:t xml:space="preserve">Below </w:t>
      </w:r>
      <w:r w:rsidR="003A2026">
        <w:rPr/>
        <w:t>is</w:t>
      </w:r>
      <w:r w:rsidR="008B6523">
        <w:rPr/>
        <w:t xml:space="preserve"> the screenshot for reference for Journeys:</w:t>
      </w:r>
    </w:p>
    <w:p w:rsidR="0028686D" w:rsidP="061EAB8F" w:rsidRDefault="0028686D" w14:paraId="2B2CD53E" w14:textId="397C0333">
      <w:pPr>
        <w:pStyle w:val="NormalWeb"/>
        <w:ind w:firstLine="0"/>
        <w:rPr/>
      </w:pPr>
      <w:r w:rsidR="338390C0">
        <w:drawing>
          <wp:inline wp14:editId="339E45A0" wp14:anchorId="68752704">
            <wp:extent cx="5996942" cy="3368040"/>
            <wp:effectExtent l="19050" t="19050" r="22860" b="22860"/>
            <wp:docPr id="102153162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b2646c95bef40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96942" cy="33680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6BC" w:rsidP="00561AA0" w:rsidRDefault="00E306BC" w14:paraId="20D98D1B" w14:textId="77777777">
      <w:pPr>
        <w:pStyle w:val="NormalWeb"/>
      </w:pPr>
    </w:p>
    <w:p w:rsidR="00E306BC" w:rsidP="00561AA0" w:rsidRDefault="00E306BC" w14:paraId="46ABC83B" w14:textId="5660C416">
      <w:pPr>
        <w:pStyle w:val="NormalWeb"/>
      </w:pPr>
      <w:r>
        <w:rPr>
          <w:noProof/>
        </w:rPr>
        <w:drawing>
          <wp:inline distT="0" distB="0" distL="0" distR="0" wp14:anchorId="105C382A" wp14:editId="4C3A7FD9">
            <wp:extent cx="5996940" cy="3329940"/>
            <wp:effectExtent l="19050" t="19050" r="22860" b="22860"/>
            <wp:docPr id="796688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29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754" w:rsidP="00561AA0" w:rsidRDefault="00E30754" w14:paraId="716D05E9" w14:textId="77777777">
      <w:pPr>
        <w:pStyle w:val="NormalWeb"/>
      </w:pPr>
    </w:p>
    <w:p w:rsidR="0000488A" w:rsidP="5FAE8EE6" w:rsidRDefault="0000488A" w14:paraId="7BECEAEB" w14:textId="77777777"/>
    <w:p w:rsidR="0000488A" w:rsidP="5FAE8EE6" w:rsidRDefault="0000488A" w14:paraId="6BFEB788" w14:textId="24EA0EC2">
      <w:r>
        <w:rPr>
          <w:noProof/>
        </w:rPr>
        <w:drawing>
          <wp:inline distT="0" distB="0" distL="0" distR="0" wp14:anchorId="03D2DB3C" wp14:editId="07C33765">
            <wp:extent cx="5577840" cy="3279385"/>
            <wp:effectExtent l="19050" t="19050" r="22860" b="16510"/>
            <wp:docPr id="171018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4" cy="328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CFE" w:rsidP="5FAE8EE6" w:rsidRDefault="00D45CFE" w14:paraId="346FB81F" w14:textId="77777777"/>
    <w:p w:rsidR="00D45CFE" w:rsidP="5FAE8EE6" w:rsidRDefault="00D45CFE" w14:paraId="754BAF58" w14:textId="372ACB7D">
      <w:r w:rsidRPr="00910640">
        <w:rPr>
          <w:strike/>
          <w:noProof/>
        </w:rPr>
        <w:drawing>
          <wp:inline distT="0" distB="0" distL="0" distR="0" wp14:anchorId="24539CBF" wp14:editId="238377C7">
            <wp:extent cx="5730240" cy="2727960"/>
            <wp:effectExtent l="19050" t="19050" r="22860" b="15240"/>
            <wp:docPr id="1903870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CFE" w:rsidP="5FAE8EE6" w:rsidRDefault="00D45CFE" w14:paraId="7FDBB2D0" w14:textId="77777777"/>
    <w:p w:rsidR="00D45CFE" w:rsidP="5FAE8EE6" w:rsidRDefault="008F5AD7" w14:paraId="696CF562" w14:textId="4A47B39A">
      <w:r>
        <w:rPr>
          <w:noProof/>
        </w:rPr>
        <w:drawing>
          <wp:inline distT="0" distB="0" distL="0" distR="0" wp14:anchorId="53A40CA7" wp14:editId="54391FE1">
            <wp:extent cx="5996940" cy="2522220"/>
            <wp:effectExtent l="19050" t="19050" r="22860" b="11430"/>
            <wp:docPr id="647407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522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AD7" w:rsidP="5FAE8EE6" w:rsidRDefault="008F5AD7" w14:paraId="1C5F831B" w14:textId="77777777"/>
    <w:p w:rsidR="008F5AD7" w:rsidP="5FAE8EE6" w:rsidRDefault="000503A3" w14:paraId="7669A719" w14:textId="2A676671">
      <w:r>
        <w:rPr>
          <w:noProof/>
        </w:rPr>
        <w:drawing>
          <wp:inline distT="0" distB="0" distL="0" distR="0" wp14:anchorId="7D5A0C68" wp14:editId="639A9611">
            <wp:extent cx="5996940" cy="2933700"/>
            <wp:effectExtent l="19050" t="19050" r="22860" b="19050"/>
            <wp:docPr id="126942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A3" w:rsidP="5FAE8EE6" w:rsidRDefault="000503A3" w14:paraId="1AD1EA27" w14:textId="77777777"/>
    <w:p w:rsidR="000503A3" w:rsidP="5FAE8EE6" w:rsidRDefault="000503A3" w14:paraId="5002A585" w14:textId="77777777"/>
    <w:p w:rsidR="00DB3B67" w:rsidP="5FAE8EE6" w:rsidRDefault="00DB3B67" w14:paraId="532F0026" w14:textId="6B52B33B">
      <w:r>
        <w:rPr>
          <w:noProof/>
        </w:rPr>
        <w:drawing>
          <wp:inline distT="0" distB="0" distL="0" distR="0" wp14:anchorId="3FCBA302" wp14:editId="2FBDAB16">
            <wp:extent cx="5989320" cy="1897380"/>
            <wp:effectExtent l="19050" t="19050" r="11430" b="26670"/>
            <wp:docPr id="383268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9D1771" w:rsidR="002C0A6A" w:rsidP="5FAE8EE6" w:rsidRDefault="002C0A6A" w14:paraId="09954212" w14:textId="77777777"/>
    <w:p w:rsidRPr="009D1771" w:rsidR="2097003C" w:rsidP="00AE5096" w:rsidRDefault="2097003C" w14:paraId="3DD26B3B" w14:textId="53BC51F2">
      <w:pPr>
        <w:pStyle w:val="Heading2"/>
        <w:numPr>
          <w:ilvl w:val="0"/>
          <w:numId w:val="26"/>
        </w:numPr>
        <w:rPr/>
      </w:pPr>
      <w:bookmarkStart w:name="_Toc781763630" w:id="1017156573"/>
      <w:commentRangeStart w:id="630013867"/>
      <w:r w:rsidR="2097003C">
        <w:rPr/>
        <w:t xml:space="preserve">Configuration of </w:t>
      </w:r>
      <w:r w:rsidR="000E4D79">
        <w:rPr/>
        <w:t>S</w:t>
      </w:r>
      <w:r w:rsidR="2097003C">
        <w:rPr/>
        <w:t xml:space="preserve">ubscription </w:t>
      </w:r>
      <w:r w:rsidR="000E4D79">
        <w:rPr/>
        <w:t>M</w:t>
      </w:r>
      <w:r w:rsidR="2097003C">
        <w:rPr/>
        <w:t>anagement f</w:t>
      </w:r>
      <w:r w:rsidR="000E4D79">
        <w:rPr/>
        <w:t>or</w:t>
      </w:r>
      <w:r w:rsidR="2097003C">
        <w:rPr/>
        <w:t>m</w:t>
      </w:r>
      <w:commentRangeEnd w:id="630013867"/>
      <w:r>
        <w:rPr>
          <w:rStyle w:val="CommentReference"/>
        </w:rPr>
        <w:commentReference w:id="630013867"/>
      </w:r>
      <w:r w:rsidR="2097003C">
        <w:rPr/>
        <w:t xml:space="preserve"> </w:t>
      </w:r>
      <w:r w:rsidR="000E4D79">
        <w:rPr/>
        <w:t>in Customer Insights</w:t>
      </w:r>
      <w:r w:rsidR="2FB25FE3">
        <w:rPr/>
        <w:t xml:space="preserve"> – </w:t>
      </w:r>
      <w:r w:rsidR="000E4D79">
        <w:rPr/>
        <w:t>Journeys</w:t>
      </w:r>
      <w:bookmarkEnd w:id="1017156573"/>
    </w:p>
    <w:p w:rsidR="061EAB8F" w:rsidP="061EAB8F" w:rsidRDefault="061EAB8F" w14:paraId="20F52A81" w14:textId="504E7BB0">
      <w:pPr>
        <w:spacing w:line="312" w:lineRule="auto"/>
        <w:ind w:left="-20" w:right="-20"/>
        <w:rPr>
          <w:rFonts w:ascii="Figtree" w:hAnsi="Figtree" w:eastAsia="Figtree" w:cs="Figtree"/>
          <w:noProof w:val="0"/>
          <w:sz w:val="22"/>
          <w:szCs w:val="22"/>
          <w:lang w:val="en-US"/>
        </w:rPr>
      </w:pPr>
    </w:p>
    <w:p w:rsidR="3DBE670F" w:rsidP="061EAB8F" w:rsidRDefault="3DBE670F" w14:paraId="597DBB6E" w14:textId="09A41BC3">
      <w:pPr>
        <w:spacing w:line="312" w:lineRule="auto"/>
        <w:ind w:left="720" w:right="-20"/>
        <w:rPr>
          <w:rFonts w:ascii="Figtree" w:hAnsi="Figtree" w:eastAsia="Figtree" w:cs="Figtree"/>
          <w:noProof w:val="0"/>
          <w:sz w:val="22"/>
          <w:szCs w:val="22"/>
          <w:lang w:val="en-US"/>
        </w:rPr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>TTEC Digital will create 2 compliance profiles and configure the preference center/</w:t>
      </w:r>
      <w:ins w:author="Jinali Kamdar" w:date="2024-02-22T20:51:07.929Z" w:id="134501514">
        <w:r w:rsidRPr="061EAB8F" w:rsidR="5080DF4E">
          <w:rPr>
            <w:rFonts w:ascii="Figtree" w:hAnsi="Figtree" w:eastAsia="Figtree" w:cs="Figtree"/>
            <w:noProof w:val="0"/>
            <w:sz w:val="22"/>
            <w:szCs w:val="22"/>
            <w:lang w:val="en-US"/>
          </w:rPr>
          <w:t xml:space="preserve"> </w:t>
        </w:r>
      </w:ins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>unsubscribe form to allow contacts to unsubscribe or to manage their preferences. The current Acquia Unsubscribe form will be used for design reference.</w:t>
      </w:r>
    </w:p>
    <w:p w:rsidR="3DBE670F" w:rsidP="061EAB8F" w:rsidRDefault="3DBE670F" w14:paraId="4B5543E7" w14:textId="2A9B6300">
      <w:pPr>
        <w:spacing w:line="312" w:lineRule="auto"/>
        <w:ind w:left="700" w:right="-20"/>
        <w:rPr/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 </w:t>
      </w:r>
    </w:p>
    <w:p w:rsidR="3DBE670F" w:rsidP="061EAB8F" w:rsidRDefault="3DBE670F" w14:paraId="775BAA0B" w14:textId="6932AAA8">
      <w:pPr>
        <w:pStyle w:val="ListParagraph"/>
        <w:numPr>
          <w:ilvl w:val="0"/>
          <w:numId w:val="34"/>
        </w:numPr>
        <w:spacing w:before="0" w:beforeAutospacing="off" w:after="0" w:afterAutospacing="off" w:line="312" w:lineRule="auto"/>
        <w:ind w:left="700" w:right="-20" w:hanging="360"/>
        <w:rPr>
          <w:rFonts w:ascii="Figtree" w:hAnsi="Figtree" w:eastAsia="Figtree" w:cs="Figtree"/>
          <w:noProof w:val="0"/>
          <w:sz w:val="22"/>
          <w:szCs w:val="22"/>
          <w:lang w:val="en-US"/>
        </w:rPr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Lids – Lids Unsubscribe form will </w:t>
      </w: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>be used</w:t>
      </w: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 in all Lids emails except the Fan Outfitters emails.</w:t>
      </w:r>
    </w:p>
    <w:p w:rsidR="3DBE670F" w:rsidP="061EAB8F" w:rsidRDefault="3DBE670F" w14:paraId="6DCF69DB" w14:textId="475EB234">
      <w:pPr>
        <w:pStyle w:val="ListParagraph"/>
        <w:numPr>
          <w:ilvl w:val="0"/>
          <w:numId w:val="34"/>
        </w:numPr>
        <w:spacing w:before="0" w:beforeAutospacing="off" w:after="0" w:afterAutospacing="off" w:line="312" w:lineRule="auto"/>
        <w:ind w:left="700" w:right="-20" w:hanging="360"/>
        <w:rPr>
          <w:rFonts w:ascii="Figtree" w:hAnsi="Figtree" w:eastAsia="Figtree" w:cs="Figtree"/>
          <w:noProof w:val="0"/>
          <w:sz w:val="22"/>
          <w:szCs w:val="22"/>
          <w:lang w:val="en-US"/>
        </w:rPr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Fan Outfitters – This </w:t>
      </w: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>unsubscribed</w:t>
      </w: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 form will exclusively be used for Fan outfitters emails.</w:t>
      </w:r>
    </w:p>
    <w:p w:rsidR="3DBE670F" w:rsidP="061EAB8F" w:rsidRDefault="3DBE670F" w14:paraId="2124338D" w14:textId="20855BBE">
      <w:pPr>
        <w:spacing w:line="312" w:lineRule="auto"/>
        <w:ind w:left="700" w:right="-20"/>
        <w:rPr/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 </w:t>
      </w:r>
    </w:p>
    <w:p w:rsidR="3DBE670F" w:rsidP="061EAB8F" w:rsidRDefault="3DBE670F" w14:paraId="4B6567CD" w14:textId="0C3EFA24">
      <w:pPr>
        <w:spacing w:line="312" w:lineRule="auto"/>
        <w:ind w:left="700" w:right="-20"/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061EAB8F" w:rsidR="3DBE670F">
        <w:rPr>
          <w:rFonts w:ascii="Figtree" w:hAnsi="Figtree" w:eastAsia="Figtree" w:cs="Figtree"/>
          <w:noProof w:val="0"/>
          <w:sz w:val="22"/>
          <w:szCs w:val="22"/>
          <w:lang w:val="en-US"/>
        </w:rPr>
        <w:t>The fo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2:01.088Z" w:id="1781540500">
            <w:rPr>
              <w:rFonts w:ascii="Figtree" w:hAnsi="Figtree" w:eastAsia="Figtree" w:cs="Figtree"/>
              <w:noProof w:val="0"/>
              <w:sz w:val="22"/>
              <w:szCs w:val="22"/>
              <w:lang w:val="en-US"/>
            </w:rPr>
          </w:rPrChange>
        </w:rPr>
        <w:t>llowing rules apply to both the forms:</w:t>
      </w:r>
    </w:p>
    <w:p w:rsidR="061EAB8F" w:rsidP="061EAB8F" w:rsidRDefault="061EAB8F" w14:paraId="01273BB5" w14:textId="7FFD15FF">
      <w:pPr>
        <w:pStyle w:val="Normal"/>
        <w:shd w:val="clear" w:color="auto" w:fill="FFFFFF"/>
        <w:spacing w:before="0" w:beforeAutospacing="off" w:after="0" w:afterAutospacing="off"/>
        <w:ind w:left="1440" w:right="-20"/>
        <w:rPr>
          <w:rFonts w:ascii="Figtree" w:hAnsi="Figtree" w:eastAsia="Figtree" w:cs="Figtree"/>
          <w:noProof w:val="0"/>
          <w:sz w:val="22"/>
          <w:szCs w:val="22"/>
          <w:lang w:val="en-CA"/>
          <w:rPrChange w:author="Jinali Kamdar" w:date="2024-02-22T20:51:39.22Z" w:id="1319623505">
            <w:rPr>
              <w:rFonts w:ascii="Figtree" w:hAnsi="Figtree" w:eastAsia="Figtree" w:cs="Figtree" w:asciiTheme="minorAscii" w:hAnsiTheme="minorAscii" w:eastAsiaTheme="minorAscii" w:cstheme="minorBidi"/>
              <w:noProof w:val="0"/>
              <w:color w:val="auto"/>
              <w:sz w:val="22"/>
              <w:szCs w:val="22"/>
              <w:lang w:val="en-CA" w:eastAsia="en-US" w:bidi="ar-SA"/>
            </w:rPr>
          </w:rPrChange>
        </w:rPr>
      </w:pPr>
      <w:r w:rsidRPr="061EAB8F" w:rsidR="061EAB8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2:01.092Z" w:id="78226186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 xml:space="preserve">a. 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51.408Z" w:id="2031857318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Th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193Z" w:id="1511878063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e f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193Z" w:id="1322457009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ollowing text wil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193Z" w:id="1707138076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 xml:space="preserve">l be displayed when the customer 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198Z" w:id="1639905848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submits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203Z" w:id="1261044989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 xml:space="preserve"> the unsubscribed form: 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CA" w:eastAsia="en-US" w:bidi="ar-SA"/>
          <w:rPrChange w:author="Jinali Kamdar" w:date="2024-02-22T20:51:39.208Z" w:id="2047789431">
            <w:rPr>
              <w:rFonts w:ascii="Times New Roman" w:hAnsi="Times New Roman" w:eastAsia="Times New Roman" w:cs="Times New Roman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CA"/>
            </w:rPr>
          </w:rPrChange>
        </w:rPr>
        <w:t xml:space="preserve">Thank you, you will be unsubscribed from all the marketing emails within a week. If 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CA" w:eastAsia="en-US" w:bidi="ar-SA"/>
          <w:rPrChange w:author="Jinali Kamdar" w:date="2024-02-22T20:51:39.215Z" w:id="957888864">
            <w:rPr>
              <w:rFonts w:ascii="Times New Roman" w:hAnsi="Times New Roman" w:eastAsia="Times New Roman" w:cs="Times New Roman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CA"/>
            </w:rPr>
          </w:rPrChange>
        </w:rPr>
        <w:t>you’d</w:t>
      </w: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CA" w:eastAsia="en-US" w:bidi="ar-SA"/>
          <w:rPrChange w:author="Jinali Kamdar" w:date="2024-02-22T20:51:39.218Z" w:id="1962861076">
            <w:rPr>
              <w:rFonts w:ascii="Times New Roman" w:hAnsi="Times New Roman" w:eastAsia="Times New Roman" w:cs="Times New Roman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CA"/>
            </w:rPr>
          </w:rPrChange>
        </w:rPr>
        <w:t xml:space="preserve"> like to re-subscribe, please use the link below.</w:t>
      </w:r>
    </w:p>
    <w:p w:rsidR="061EAB8F" w:rsidP="061EAB8F" w:rsidRDefault="061EAB8F" w14:paraId="350CE313" w14:textId="670A4A8D">
      <w:pPr>
        <w:pStyle w:val="Normal"/>
        <w:shd w:val="clear" w:color="auto" w:fill="FFFFFF"/>
        <w:spacing w:before="0" w:beforeAutospacing="off" w:after="0" w:afterAutospacing="off"/>
        <w:ind w:left="1440" w:right="-20"/>
        <w:rPr>
          <w:rFonts w:ascii="Figtree" w:hAnsi="Figtree" w:eastAsia="Figtree" w:cs="Figtree"/>
          <w:noProof w:val="0"/>
          <w:sz w:val="22"/>
          <w:szCs w:val="22"/>
          <w:lang w:val="en-CA"/>
          <w:rPrChange w:author="Jinali Kamdar" w:date="2024-02-22T20:51:39.221Z" w:id="362176667">
            <w:rPr>
              <w:rFonts w:ascii="Times New Roman" w:hAnsi="Times New Roman" w:eastAsia="Times New Roman" w:cs="Times New Roman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CA"/>
            </w:rPr>
          </w:rPrChange>
        </w:rPr>
      </w:pPr>
    </w:p>
    <w:p w:rsidR="3DBE670F" w:rsidP="061EAB8F" w:rsidRDefault="3DBE670F" w14:paraId="0012EAA4" w14:textId="1FA989AD">
      <w:pPr>
        <w:pStyle w:val="Normal"/>
        <w:shd w:val="clear" w:color="auto" w:fill="FFFFFF"/>
        <w:spacing w:before="0" w:beforeAutospacing="off" w:after="0" w:afterAutospacing="off"/>
        <w:ind w:left="1440" w:right="-20"/>
        <w:rPr>
          <w:del w:author="Jinali Kamdar" w:date="2024-02-22T20:52:20.779Z" w:id="795880584"/>
          <w:rFonts w:ascii="Figtree" w:hAnsi="Figtree" w:eastAsia="Figtree" w:cs="Figtree"/>
          <w:noProof w:val="0"/>
          <w:sz w:val="22"/>
          <w:szCs w:val="22"/>
          <w:lang w:val="en-US"/>
          <w:rPrChange w:author="Jinali Kamdar" w:date="2024-02-22T20:51:39.225Z" w:id="408361523">
            <w:rPr>
              <w:del w:author="Jinali Kamdar" w:date="2024-02-22T20:52:20.779Z" w:id="1522275729"/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</w:pPr>
      <w:r w:rsidRPr="061EAB8F" w:rsidR="3DBE670F">
        <w:rPr>
          <w:rFonts w:ascii="Figtree" w:hAnsi="Figtree" w:eastAsia="Figtree" w:cs="Figtree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  <w:rPrChange w:author="Jinali Kamdar" w:date="2024-02-22T20:51:39.223Z" w:id="939848434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b. A link will be added to allow customers to opt back in on the confirmation page.</w:t>
      </w:r>
    </w:p>
    <w:p w:rsidR="061EAB8F" w:rsidP="061EAB8F" w:rsidRDefault="061EAB8F" w14:paraId="52D9D0E2" w14:textId="10E6EA5F">
      <w:pPr>
        <w:pStyle w:val="Normal"/>
        <w:rPr>
          <w:del w:author="Jinali Kamdar" w:date="2024-02-22T20:52:18.988Z" w:id="1736250150"/>
        </w:rPr>
      </w:pPr>
    </w:p>
    <w:p w:rsidR="00CB274A" w:rsidP="061EAB8F" w:rsidRDefault="00CB274A" w14:paraId="1629BB4F" w14:textId="77777777">
      <w:pPr>
        <w:pStyle w:val="ListParagraph"/>
        <w:ind w:left="0"/>
        <w:rPr>
          <w:del w:author="Jinali Kamdar" w:date="2024-02-22T20:52:17.424Z" w:id="2086441102"/>
          <w:color w:val="FF0000"/>
        </w:rPr>
      </w:pPr>
    </w:p>
    <w:p w:rsidRPr="00CB274A" w:rsidR="00CB274A" w:rsidP="061EAB8F" w:rsidRDefault="00CB274A" w14:paraId="3F0DF982" w14:textId="77777777">
      <w:pPr>
        <w:pStyle w:val="xmsonormal"/>
        <w:shd w:val="clear" w:color="auto" w:fill="FFFFFF"/>
        <w:ind w:left="0"/>
        <w:rPr>
          <w:color w:val="FF0000"/>
        </w:rPr>
        <w:pPrChange w:author="Jinali Kamdar" w:date="2024-02-22T20:52:16.809Z">
          <w:pPr>
            <w:pStyle w:val="xmsonormal"/>
            <w:ind w:left="1440"/>
          </w:pPr>
        </w:pPrChange>
      </w:pPr>
    </w:p>
    <w:p w:rsidR="00AC0B93" w:rsidP="00AE5096" w:rsidRDefault="00AC0B93" w14:paraId="67B1778F" w14:textId="4CD3E0EB">
      <w:pPr>
        <w:pStyle w:val="Heading2"/>
        <w:numPr>
          <w:ilvl w:val="0"/>
          <w:numId w:val="26"/>
        </w:numPr>
        <w:rPr/>
      </w:pPr>
      <w:bookmarkStart w:name="_Toc1170938544" w:id="907385759"/>
      <w:r w:rsidR="00AC0B93">
        <w:rPr/>
        <w:t>Configuration of</w:t>
      </w:r>
      <w:r w:rsidR="005635E3">
        <w:rPr/>
        <w:t xml:space="preserve"> a</w:t>
      </w:r>
      <w:r w:rsidR="00AC0B93">
        <w:rPr/>
        <w:t xml:space="preserve"> Marketing Form</w:t>
      </w:r>
      <w:r w:rsidR="00E36B4B">
        <w:rPr/>
        <w:t xml:space="preserve"> for opt-in</w:t>
      </w:r>
      <w:bookmarkEnd w:id="907385759"/>
    </w:p>
    <w:p w:rsidR="061EAB8F" w:rsidP="061EAB8F" w:rsidRDefault="061EAB8F" w14:paraId="6BACE8D9" w14:textId="1B5B9A76">
      <w:pPr>
        <w:pStyle w:val="Normal"/>
        <w:rPr/>
      </w:pPr>
    </w:p>
    <w:p w:rsidR="7021B043" w:rsidP="061EAB8F" w:rsidRDefault="7021B043" w14:paraId="715B765F" w14:textId="77126C85">
      <w:pPr>
        <w:spacing w:line="312" w:lineRule="auto"/>
        <w:ind w:left="-20" w:right="-20" w:firstLine="720"/>
        <w:rPr>
          <w:ins w:author="Jinali Kamdar" w:date="2024-02-22T20:52:28.772Z" w:id="667072727"/>
        </w:rPr>
      </w:pPr>
      <w:r w:rsidRPr="061EAB8F" w:rsidR="7021B043">
        <w:rPr>
          <w:rFonts w:ascii="Figtree" w:hAnsi="Figtree" w:eastAsia="Figtree" w:cs="Figtree"/>
          <w:noProof w:val="0"/>
          <w:sz w:val="22"/>
          <w:szCs w:val="22"/>
          <w:lang w:val="en-US"/>
        </w:rPr>
        <w:t xml:space="preserve">A Marketing form will be created to allow contacts to subscribe to emails. </w:t>
      </w:r>
    </w:p>
    <w:p w:rsidR="061EAB8F" w:rsidP="061EAB8F" w:rsidRDefault="061EAB8F" w14:paraId="35831998" w14:textId="6BAFBED4">
      <w:pPr>
        <w:pStyle w:val="Normal"/>
        <w:spacing w:line="312" w:lineRule="auto"/>
        <w:ind w:left="-20" w:right="-20" w:firstLine="720"/>
        <w:rPr>
          <w:rFonts w:ascii="Figtree" w:hAnsi="Figtree" w:eastAsia="Figtree" w:cs="Figtree"/>
          <w:noProof w:val="0"/>
          <w:sz w:val="22"/>
          <w:szCs w:val="22"/>
          <w:lang w:val="en-US"/>
        </w:rPr>
      </w:pPr>
    </w:p>
    <w:p w:rsidR="061EAB8F" w:rsidP="061EAB8F" w:rsidRDefault="061EAB8F" w14:paraId="20AEBA79" w14:textId="489F8E0B">
      <w:pPr>
        <w:pStyle w:val="Normal"/>
        <w:spacing w:line="312" w:lineRule="auto"/>
        <w:ind w:left="-20" w:right="-20"/>
        <w:rPr>
          <w:rFonts w:ascii="Figtree" w:hAnsi="Figtree" w:eastAsia="Figtree" w:cs="Figtree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84"/>
        <w:gridCol w:w="3719"/>
        <w:gridCol w:w="4370"/>
      </w:tblGrid>
      <w:tr w:rsidR="061EAB8F" w:rsidTr="061EAB8F" w14:paraId="43DA3AE2">
        <w:trPr>
          <w:trHeight w:val="300"/>
        </w:trPr>
        <w:tc>
          <w:tcPr>
            <w:tcW w:w="7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74818DAF" w14:textId="62BB8D1F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b w:val="1"/>
                <w:bCs w:val="1"/>
                <w:sz w:val="22"/>
                <w:szCs w:val="22"/>
              </w:rPr>
              <w:t>Sr. No</w:t>
            </w:r>
          </w:p>
        </w:tc>
        <w:tc>
          <w:tcPr>
            <w:tcW w:w="37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3005E2C3" w14:textId="35986E2A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b w:val="1"/>
                <w:bCs w:val="1"/>
                <w:sz w:val="22"/>
                <w:szCs w:val="22"/>
              </w:rPr>
              <w:t>Form</w:t>
            </w:r>
          </w:p>
        </w:tc>
        <w:tc>
          <w:tcPr>
            <w:tcW w:w="43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1402B934" w14:textId="7EBB319F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b w:val="1"/>
                <w:bCs w:val="1"/>
                <w:sz w:val="22"/>
                <w:szCs w:val="22"/>
              </w:rPr>
              <w:t xml:space="preserve"> Purpose</w:t>
            </w:r>
          </w:p>
        </w:tc>
      </w:tr>
      <w:tr w:rsidR="061EAB8F" w:rsidTr="061EAB8F" w14:paraId="15D7FD37">
        <w:trPr>
          <w:trHeight w:val="300"/>
        </w:trPr>
        <w:tc>
          <w:tcPr>
            <w:tcW w:w="7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6B5C594D" w14:textId="1B62E8F3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b w:val="1"/>
                <w:bCs w:val="1"/>
                <w:sz w:val="22"/>
                <w:szCs w:val="22"/>
              </w:rPr>
              <w:t>1.</w:t>
            </w:r>
          </w:p>
        </w:tc>
        <w:tc>
          <w:tcPr>
            <w:tcW w:w="37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6E247D23" w14:textId="3132D0A3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color w:val="000000" w:themeColor="text1" w:themeTint="FF" w:themeShade="FF"/>
                <w:sz w:val="22"/>
                <w:szCs w:val="22"/>
              </w:rPr>
              <w:t>Re-Subscribe Form</w:t>
            </w:r>
          </w:p>
        </w:tc>
        <w:tc>
          <w:tcPr>
            <w:tcW w:w="43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66CABAC6" w14:textId="71176881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color w:val="000000" w:themeColor="text1" w:themeTint="FF" w:themeShade="FF"/>
                <w:sz w:val="22"/>
                <w:szCs w:val="22"/>
              </w:rPr>
              <w:t>To allow customers to re-subscribe to emails after they have unsubscribed</w:t>
            </w:r>
          </w:p>
        </w:tc>
      </w:tr>
      <w:tr w:rsidR="061EAB8F" w:rsidTr="061EAB8F" w14:paraId="1001B18C">
        <w:trPr>
          <w:trHeight w:val="300"/>
        </w:trPr>
        <w:tc>
          <w:tcPr>
            <w:tcW w:w="7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63169D2D" w14:textId="19988409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b w:val="1"/>
                <w:bCs w:val="1"/>
                <w:sz w:val="22"/>
                <w:szCs w:val="22"/>
              </w:rPr>
              <w:t>2.</w:t>
            </w:r>
          </w:p>
        </w:tc>
        <w:tc>
          <w:tcPr>
            <w:tcW w:w="37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4543904D" w14:textId="04E30A69">
            <w:pPr>
              <w:spacing w:before="0" w:beforeAutospacing="off" w:after="0" w:afterAutospacing="off" w:line="312" w:lineRule="auto"/>
              <w:ind w:left="-20" w:right="-20"/>
              <w:rPr>
                <w:color w:val="000000" w:themeColor="text1" w:themeTint="FF" w:themeShade="FF"/>
                <w:sz w:val="22"/>
                <w:szCs w:val="22"/>
              </w:rPr>
            </w:pPr>
            <w:commentRangeStart w:id="252096741"/>
            <w:r w:rsidRPr="061EAB8F" w:rsidR="061EAB8F">
              <w:rPr>
                <w:color w:val="000000" w:themeColor="text1" w:themeTint="FF" w:themeShade="FF"/>
                <w:sz w:val="22"/>
                <w:szCs w:val="22"/>
              </w:rPr>
              <w:t>Email Opt-in Form</w:t>
            </w:r>
            <w:commentRangeEnd w:id="252096741"/>
            <w:r>
              <w:rPr>
                <w:rStyle w:val="CommentReference"/>
              </w:rPr>
              <w:commentReference w:id="252096741"/>
            </w:r>
          </w:p>
        </w:tc>
        <w:tc>
          <w:tcPr>
            <w:tcW w:w="43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1EAB8F" w:rsidP="061EAB8F" w:rsidRDefault="061EAB8F" w14:paraId="0E0D901D" w14:textId="2B5728CA">
            <w:pPr>
              <w:spacing w:before="0" w:beforeAutospacing="off" w:after="0" w:afterAutospacing="off" w:line="312" w:lineRule="auto"/>
              <w:ind w:left="-20" w:right="-20"/>
              <w:rPr/>
            </w:pPr>
            <w:r w:rsidRPr="061EAB8F" w:rsidR="061EAB8F">
              <w:rPr>
                <w:color w:val="000000" w:themeColor="text1" w:themeTint="FF" w:themeShade="FF"/>
                <w:sz w:val="22"/>
                <w:szCs w:val="22"/>
              </w:rPr>
              <w:t>To allow customers to opt-in to all emails or specific subscription lists/topics</w:t>
            </w:r>
          </w:p>
        </w:tc>
      </w:tr>
    </w:tbl>
    <w:p w:rsidR="061EAB8F" w:rsidP="061EAB8F" w:rsidRDefault="061EAB8F" w14:paraId="5817AD46" w14:textId="699D6F7D">
      <w:pPr>
        <w:spacing w:line="312" w:lineRule="auto"/>
        <w:ind w:left="-20" w:right="-20"/>
        <w:rPr>
          <w:rFonts w:ascii="Figtree" w:hAnsi="Figtree" w:eastAsia="Figtree" w:cs="Figtree"/>
          <w:noProof w:val="0"/>
          <w:sz w:val="22"/>
          <w:szCs w:val="22"/>
          <w:highlight w:val="yellow"/>
          <w:lang w:val="en-US"/>
        </w:rPr>
      </w:pPr>
    </w:p>
    <w:p w:rsidR="000B169A" w:rsidP="00AE5096" w:rsidRDefault="07B9B240" w14:paraId="4FA1741B" w14:textId="61516CDD">
      <w:pPr>
        <w:pStyle w:val="Heading2"/>
        <w:numPr>
          <w:ilvl w:val="0"/>
          <w:numId w:val="26"/>
        </w:numPr>
        <w:rPr/>
      </w:pPr>
      <w:bookmarkStart w:name="_Toc1479243096" w:id="858686650"/>
      <w:r w:rsidR="07B9B240">
        <w:rPr/>
        <w:t>Configuration of Marketing Security Roles</w:t>
      </w:r>
      <w:bookmarkEnd w:id="858686650"/>
      <w:r w:rsidR="07B9B240">
        <w:rPr/>
        <w:t xml:space="preserve"> </w:t>
      </w:r>
    </w:p>
    <w:p w:rsidR="00697688" w:rsidP="00697688" w:rsidRDefault="00697688" w14:paraId="26D2CEA6" w14:textId="77777777"/>
    <w:p w:rsidR="00697688" w:rsidP="00697688" w:rsidRDefault="0045587C" w14:paraId="5E75F5B6" w14:textId="585FC0CE">
      <w:pPr>
        <w:ind w:left="720"/>
        <w:rPr/>
      </w:pPr>
      <w:r w:rsidR="0045587C">
        <w:rPr/>
        <w:t>TTEC Digital</w:t>
      </w:r>
      <w:r w:rsidR="00697688">
        <w:rPr/>
        <w:t xml:space="preserve"> will </w:t>
      </w:r>
      <w:r w:rsidR="0045587C">
        <w:rPr/>
        <w:t>create</w:t>
      </w:r>
      <w:r w:rsidR="00697688">
        <w:rPr/>
        <w:t xml:space="preserve"> 2 marketing security roles as part of </w:t>
      </w:r>
      <w:r w:rsidR="00E37100">
        <w:rPr/>
        <w:t>this</w:t>
      </w:r>
      <w:r w:rsidR="00697688">
        <w:rPr/>
        <w:t xml:space="preserve"> CI – Journeys implementation. One is a basic marketing professional/user role</w:t>
      </w:r>
      <w:r w:rsidR="14007DD4">
        <w:rPr/>
        <w:t>,</w:t>
      </w:r>
      <w:r w:rsidR="00697688">
        <w:rPr/>
        <w:t xml:space="preserve"> and the other one is a marketing manager/admin role. These roles will have </w:t>
      </w:r>
      <w:r w:rsidR="00697688">
        <w:rPr/>
        <w:t>different levels</w:t>
      </w:r>
      <w:r w:rsidR="00697688">
        <w:rPr/>
        <w:t xml:space="preserve"> of access for various tables in the CI – Journeys application.</w:t>
      </w:r>
    </w:p>
    <w:p w:rsidRPr="00697688" w:rsidR="00AF7A8A" w:rsidP="00697688" w:rsidRDefault="00AF7A8A" w14:paraId="6C91E75F" w14:textId="77777777">
      <w:pPr>
        <w:ind w:left="720"/>
      </w:pPr>
    </w:p>
    <w:tbl>
      <w:tblPr>
        <w:tblStyle w:val="TableGrid"/>
        <w:tblW w:w="9450" w:type="dxa"/>
        <w:tblInd w:w="607" w:type="dxa"/>
        <w:tblLayout w:type="fixed"/>
        <w:tblLook w:val="06A0" w:firstRow="1" w:lastRow="0" w:firstColumn="1" w:lastColumn="0" w:noHBand="1" w:noVBand="1"/>
      </w:tblPr>
      <w:tblGrid>
        <w:gridCol w:w="3840"/>
        <w:gridCol w:w="5610"/>
      </w:tblGrid>
      <w:tr w:rsidRPr="009D1771" w:rsidR="5FAE8EE6" w:rsidTr="00E429FC" w14:paraId="0DCB8CC1" w14:textId="77777777">
        <w:trPr>
          <w:trHeight w:val="300"/>
        </w:trPr>
        <w:tc>
          <w:tcPr>
            <w:tcW w:w="3840" w:type="dxa"/>
          </w:tcPr>
          <w:p w:rsidRPr="009D1771" w:rsidR="6A578CB9" w:rsidP="5FAE8EE6" w:rsidRDefault="6A578CB9" w14:paraId="71514CA4" w14:textId="37A8A0A5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>Role Name</w:t>
            </w:r>
          </w:p>
        </w:tc>
        <w:tc>
          <w:tcPr>
            <w:tcW w:w="5610" w:type="dxa"/>
          </w:tcPr>
          <w:p w:rsidRPr="009D1771" w:rsidR="6A578CB9" w:rsidP="5FAE8EE6" w:rsidRDefault="6A578CB9" w14:paraId="67635F6C" w14:textId="60212A0A">
            <w:pPr>
              <w:rPr>
                <w:b/>
                <w:bCs/>
              </w:rPr>
            </w:pPr>
            <w:r w:rsidRPr="009D1771">
              <w:rPr>
                <w:b/>
                <w:bCs/>
              </w:rPr>
              <w:t xml:space="preserve">Access Needed </w:t>
            </w:r>
          </w:p>
        </w:tc>
      </w:tr>
      <w:tr w:rsidRPr="009D1771" w:rsidR="5FAE8EE6" w:rsidTr="00E429FC" w14:paraId="0DBEDA4C" w14:textId="77777777">
        <w:trPr>
          <w:trHeight w:val="300"/>
        </w:trPr>
        <w:tc>
          <w:tcPr>
            <w:tcW w:w="3840" w:type="dxa"/>
          </w:tcPr>
          <w:p w:rsidRPr="000866B6" w:rsidR="45AB2719" w:rsidP="5FAE8EE6" w:rsidRDefault="45AB2719" w14:paraId="0771ADEC" w14:textId="54EF5DDB">
            <w:pPr>
              <w:rPr>
                <w:rFonts w:eastAsia="Calibri" w:cs="Calibri"/>
                <w:b/>
                <w:bCs/>
                <w:color w:val="000000" w:themeColor="text1"/>
              </w:rPr>
            </w:pPr>
            <w:r w:rsidRPr="000866B6">
              <w:rPr>
                <w:rFonts w:eastAsia="Calibri" w:cs="Calibri"/>
                <w:b/>
                <w:bCs/>
                <w:color w:val="000000" w:themeColor="text1"/>
              </w:rPr>
              <w:t xml:space="preserve">Marketing </w:t>
            </w:r>
            <w:r w:rsidRPr="000866B6" w:rsidR="08360F38">
              <w:rPr>
                <w:rFonts w:eastAsia="Calibri" w:cs="Calibri"/>
                <w:b/>
                <w:bCs/>
                <w:color w:val="000000" w:themeColor="text1"/>
              </w:rPr>
              <w:t>Professional</w:t>
            </w:r>
            <w:r w:rsidRPr="000866B6">
              <w:rPr>
                <w:rFonts w:eastAsia="Calibri" w:cs="Calibri"/>
                <w:b/>
                <w:bCs/>
                <w:color w:val="000000" w:themeColor="text1"/>
              </w:rPr>
              <w:t>-Business</w:t>
            </w:r>
          </w:p>
        </w:tc>
        <w:tc>
          <w:tcPr>
            <w:tcW w:w="5610" w:type="dxa"/>
          </w:tcPr>
          <w:p w:rsidRPr="009D1771" w:rsidR="45AB2719" w:rsidP="5FAE8EE6" w:rsidRDefault="00A93AB4" w14:paraId="1C8A0609" w14:textId="3305CD8D">
            <w:pPr>
              <w:rPr>
                <w:highlight w:val="yellow"/>
              </w:rPr>
            </w:pPr>
            <w:r w:rsidRPr="009D1771">
              <w:rPr>
                <w:rFonts w:eastAsia="Calibri" w:cs="Calibri"/>
                <w:color w:val="000000" w:themeColor="text1"/>
              </w:rPr>
              <w:t>This user level role will allow users to create/update/manage their own marketing records like emails, segments, templates etc. Detailed security permissions will be discussed during the build phase.</w:t>
            </w:r>
          </w:p>
        </w:tc>
      </w:tr>
      <w:tr w:rsidRPr="009D1771" w:rsidR="5FAE8EE6" w:rsidTr="00E429FC" w14:paraId="695F7688" w14:textId="77777777">
        <w:trPr>
          <w:trHeight w:val="300"/>
        </w:trPr>
        <w:tc>
          <w:tcPr>
            <w:tcW w:w="3840" w:type="dxa"/>
          </w:tcPr>
          <w:p w:rsidRPr="000866B6" w:rsidR="2330D4D7" w:rsidP="5FAE8EE6" w:rsidRDefault="2330D4D7" w14:paraId="1A9B53F9" w14:textId="0B388F8B">
            <w:pPr>
              <w:rPr>
                <w:rFonts w:eastAsia="Calibri" w:cs="Calibri"/>
                <w:b/>
                <w:bCs/>
                <w:color w:val="000000" w:themeColor="text1"/>
              </w:rPr>
            </w:pPr>
            <w:r w:rsidRPr="000866B6">
              <w:rPr>
                <w:rFonts w:eastAsia="Calibri" w:cs="Calibri"/>
                <w:b/>
                <w:bCs/>
                <w:color w:val="000000" w:themeColor="text1"/>
              </w:rPr>
              <w:t>Marketing Manager-Business</w:t>
            </w:r>
          </w:p>
        </w:tc>
        <w:tc>
          <w:tcPr>
            <w:tcW w:w="5610" w:type="dxa"/>
          </w:tcPr>
          <w:p w:rsidRPr="009D1771" w:rsidR="7F194336" w:rsidP="5FAE8EE6" w:rsidRDefault="00A93AB4" w14:paraId="003D5873" w14:textId="49CD2480">
            <w:pPr>
              <w:rPr>
                <w:rFonts w:eastAsia="Calibri" w:cs="Calibri"/>
                <w:color w:val="000000" w:themeColor="text1"/>
                <w:highlight w:val="yellow"/>
              </w:rPr>
            </w:pPr>
            <w:r w:rsidRPr="009D1771">
              <w:rPr>
                <w:rFonts w:eastAsia="Calibri" w:cs="Calibri"/>
                <w:color w:val="000000" w:themeColor="text1"/>
              </w:rPr>
              <w:t>This admin level role will allow users to create/update/manage/delete any marketing records like emails, segments, templates etc. Detailed security permissions will be discussed during the build phase.</w:t>
            </w:r>
          </w:p>
        </w:tc>
      </w:tr>
    </w:tbl>
    <w:p w:rsidR="008E6066" w:rsidP="00FC405E" w:rsidRDefault="008E6066" w14:paraId="7F02D2DF" w14:textId="77777777">
      <w:pPr>
        <w:ind w:left="720"/>
        <w:rPr>
          <w:b/>
          <w:bCs/>
        </w:rPr>
      </w:pPr>
    </w:p>
    <w:p w:rsidR="0097541C" w:rsidP="0097541C" w:rsidRDefault="0097541C" w14:paraId="7EFF4764" w14:textId="77642081">
      <w:pPr>
        <w:ind w:left="720"/>
      </w:pPr>
      <w:r>
        <w:t>We will build the security roles based on these permissions mentioned below:</w:t>
      </w:r>
    </w:p>
    <w:p w:rsidR="008E6066" w:rsidP="00FC405E" w:rsidRDefault="008E6066" w14:paraId="59F27DDD" w14:textId="77777777">
      <w:pPr>
        <w:ind w:left="720"/>
        <w:rPr>
          <w:b/>
          <w:bCs/>
        </w:rPr>
      </w:pPr>
    </w:p>
    <w:p w:rsidR="00FC405E" w:rsidP="00FC405E" w:rsidRDefault="00FC405E" w14:paraId="755BDE3C" w14:textId="2A60ADA6">
      <w:pPr>
        <w:ind w:left="720"/>
        <w:rPr>
          <w:b/>
          <w:bCs/>
        </w:rPr>
      </w:pPr>
      <w:r>
        <w:rPr>
          <w:b/>
          <w:bCs/>
        </w:rPr>
        <w:t>1. Marketing Professional/User:</w:t>
      </w:r>
    </w:p>
    <w:tbl>
      <w:tblPr>
        <w:tblW w:w="943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376"/>
        <w:gridCol w:w="1426"/>
        <w:gridCol w:w="1391"/>
        <w:gridCol w:w="1257"/>
        <w:gridCol w:w="1180"/>
      </w:tblGrid>
      <w:tr w:rsidR="00FC405E" w:rsidTr="00FC405E" w14:paraId="666A5AAF" w14:textId="77777777">
        <w:tc>
          <w:tcPr>
            <w:tcW w:w="2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05E" w:rsidRDefault="00FC405E" w14:paraId="60698AAC" w14:textId="77777777"/>
        </w:tc>
        <w:tc>
          <w:tcPr>
            <w:tcW w:w="13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BF9D175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Create</w:t>
            </w:r>
          </w:p>
        </w:tc>
        <w:tc>
          <w:tcPr>
            <w:tcW w:w="14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9E561B3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Read</w:t>
            </w:r>
          </w:p>
        </w:tc>
        <w:tc>
          <w:tcPr>
            <w:tcW w:w="13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FE1F4F4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Write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A7F282F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Delete</w:t>
            </w:r>
          </w:p>
        </w:tc>
        <w:tc>
          <w:tcPr>
            <w:tcW w:w="11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B354A26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Assign</w:t>
            </w:r>
          </w:p>
        </w:tc>
      </w:tr>
      <w:tr w:rsidR="00FC405E" w:rsidTr="00FC405E" w14:paraId="29833CE6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925E55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Journey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DDBCE16" w14:textId="77777777">
            <w:r>
              <w:t>Organization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47E0486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1805D0E" w14:textId="77777777">
            <w:r>
              <w:t>User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47E836E" w14:textId="77777777">
            <w:r>
              <w:t>User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484E648" w14:textId="77777777">
            <w:r>
              <w:t>User</w:t>
            </w:r>
          </w:p>
        </w:tc>
      </w:tr>
      <w:tr w:rsidR="00FC405E" w:rsidTr="00FC405E" w14:paraId="36ABC0BD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AC4129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Content Blocks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F0A8FFD" w14:textId="77777777">
            <w:r>
              <w:t>Organization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342A1EC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E4A995F" w14:textId="77777777">
            <w:r>
              <w:t>User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EEACC06" w14:textId="77777777">
            <w:r>
              <w:t>User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0A1B50E" w14:textId="77777777">
            <w:r>
              <w:t>User</w:t>
            </w:r>
          </w:p>
        </w:tc>
      </w:tr>
      <w:tr w:rsidR="00FC405E" w:rsidTr="00FC405E" w14:paraId="61877491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60DE6A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E568643" w14:textId="77777777">
            <w:r>
              <w:t>Organization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86979E7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1766A48" w14:textId="77777777">
            <w:r>
              <w:t>User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6D8446A" w14:textId="77777777">
            <w:r>
              <w:t>User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1C584E1" w14:textId="77777777">
            <w:r>
              <w:t>User</w:t>
            </w:r>
          </w:p>
        </w:tc>
      </w:tr>
      <w:tr w:rsidR="00FC405E" w:rsidTr="00FC405E" w14:paraId="1B607901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48FCDC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Email Templates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BD6CCE6" w14:textId="77777777">
            <w:r>
              <w:t>Organization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A7F5977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297EFC4" w14:textId="77777777">
            <w:r>
              <w:t>User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9D5FB42" w14:textId="77777777">
            <w:r>
              <w:t>User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114F0A4" w14:textId="77777777">
            <w:r>
              <w:t>User</w:t>
            </w:r>
          </w:p>
        </w:tc>
      </w:tr>
      <w:tr w:rsidR="00FC405E" w:rsidTr="00FC405E" w14:paraId="2ED05D61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F0EE26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Files/Assets (images etc.)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9102986" w14:textId="77777777">
            <w:r>
              <w:t>Organization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C15E054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E4BF0DF" w14:textId="77777777">
            <w:r>
              <w:t>User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2648C9A" w14:textId="77777777">
            <w:r>
              <w:t>User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672D7DE" w14:textId="77777777">
            <w:r>
              <w:t>User</w:t>
            </w:r>
          </w:p>
        </w:tc>
      </w:tr>
      <w:tr w:rsidR="00FC405E" w:rsidTr="00FC405E" w14:paraId="220CD66A" w14:textId="77777777">
        <w:tc>
          <w:tcPr>
            <w:tcW w:w="2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A9B24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Preference Center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CCBDA62" w14:textId="77777777">
            <w:r>
              <w:t>None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385E7F3" w14:textId="77777777">
            <w:r>
              <w:t>Organization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32022FB" w14:textId="77777777">
            <w:r>
              <w:t>None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2EAB885" w14:textId="77777777">
            <w:r>
              <w:t>None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1B5AF24" w14:textId="77777777">
            <w:r>
              <w:t>None</w:t>
            </w:r>
          </w:p>
        </w:tc>
      </w:tr>
    </w:tbl>
    <w:p w:rsidR="00FC405E" w:rsidP="00FC405E" w:rsidRDefault="00FC405E" w14:paraId="618A6E48" w14:textId="77777777">
      <w:pPr>
        <w:ind w:left="720"/>
        <w:rPr>
          <w:rFonts w:ascii="Calibri" w:hAnsi="Calibri" w:cs="Calibri"/>
        </w:rPr>
      </w:pPr>
    </w:p>
    <w:p w:rsidR="00FC405E" w:rsidP="00FC405E" w:rsidRDefault="00FC405E" w14:paraId="16B5AED4" w14:textId="77777777">
      <w:pPr>
        <w:ind w:left="720"/>
      </w:pPr>
    </w:p>
    <w:p w:rsidR="00FC405E" w:rsidP="00FC405E" w:rsidRDefault="00FC405E" w14:paraId="5300B95B" w14:textId="77777777">
      <w:pPr>
        <w:ind w:left="720"/>
        <w:rPr>
          <w:b/>
          <w:bCs/>
        </w:rPr>
      </w:pPr>
      <w:r>
        <w:rPr>
          <w:b/>
          <w:bCs/>
        </w:rPr>
        <w:t xml:space="preserve">2. Marketing Manager: </w:t>
      </w:r>
    </w:p>
    <w:tbl>
      <w:tblPr>
        <w:tblW w:w="943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1373"/>
        <w:gridCol w:w="1411"/>
        <w:gridCol w:w="1469"/>
        <w:gridCol w:w="1362"/>
        <w:gridCol w:w="1362"/>
      </w:tblGrid>
      <w:tr w:rsidR="00FC405E" w:rsidTr="00FC405E" w14:paraId="4FB85197" w14:textId="77777777">
        <w:tc>
          <w:tcPr>
            <w:tcW w:w="24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05E" w:rsidRDefault="00FC405E" w14:paraId="5DD3B6B1" w14:textId="77777777"/>
        </w:tc>
        <w:tc>
          <w:tcPr>
            <w:tcW w:w="1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E148DF4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Create</w:t>
            </w:r>
          </w:p>
        </w:tc>
        <w:tc>
          <w:tcPr>
            <w:tcW w:w="14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5968177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Read</w:t>
            </w:r>
          </w:p>
        </w:tc>
        <w:tc>
          <w:tcPr>
            <w:tcW w:w="14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9F17212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Write</w:t>
            </w:r>
          </w:p>
        </w:tc>
        <w:tc>
          <w:tcPr>
            <w:tcW w:w="1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EB1ED16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Delete</w:t>
            </w:r>
          </w:p>
        </w:tc>
        <w:tc>
          <w:tcPr>
            <w:tcW w:w="1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AE148F3" w14:textId="77777777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Assign</w:t>
            </w:r>
          </w:p>
        </w:tc>
      </w:tr>
      <w:tr w:rsidR="00FC405E" w:rsidTr="00FC405E" w14:paraId="41EEDA3D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D1EFA5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Journey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8772922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E71E07B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1BDB470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5BFF9F1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0E45071" w14:textId="77777777">
            <w:r>
              <w:t>Organization</w:t>
            </w:r>
          </w:p>
        </w:tc>
      </w:tr>
      <w:tr w:rsidR="00FC405E" w:rsidTr="00FC405E" w14:paraId="2C60FB2E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33732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Content Blocks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78C9DEB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8933BB4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366588E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8603C91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F005F9D" w14:textId="77777777">
            <w:r>
              <w:t>Organization</w:t>
            </w:r>
          </w:p>
        </w:tc>
      </w:tr>
      <w:tr w:rsidR="00FC405E" w:rsidTr="00FC405E" w14:paraId="644011DD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F90D1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1CE7BC0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96E1E09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0831C54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0E2B348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404B929" w14:textId="77777777">
            <w:r>
              <w:t>Organization</w:t>
            </w:r>
          </w:p>
        </w:tc>
      </w:tr>
      <w:tr w:rsidR="00FC405E" w:rsidTr="00FC405E" w14:paraId="557E1E96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8FA3F6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Email Templates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36000E8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50F82A0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F12EC66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403C857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00298FCB" w14:textId="77777777">
            <w:r>
              <w:t>Organization</w:t>
            </w:r>
          </w:p>
        </w:tc>
      </w:tr>
      <w:tr w:rsidR="00FC405E" w:rsidTr="00FC405E" w14:paraId="3033E56E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6268310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Files/Assets (images etc.)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22E3EF9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332B757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BB05920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1757F645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248F8026" w14:textId="77777777">
            <w:r>
              <w:t>Organization</w:t>
            </w:r>
          </w:p>
        </w:tc>
      </w:tr>
      <w:tr w:rsidR="00FC405E" w:rsidTr="00FC405E" w14:paraId="14128E29" w14:textId="77777777">
        <w:tc>
          <w:tcPr>
            <w:tcW w:w="24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1F58C9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Preference Center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541E8E2F" w14:textId="77777777">
            <w:r>
              <w:t>Organization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3341966A" w14:textId="77777777">
            <w:r>
              <w:t>Organization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6342537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49849E79" w14:textId="77777777">
            <w:r>
              <w:t>Organization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5E" w:rsidRDefault="00FC405E" w14:paraId="7FC06C95" w14:textId="77777777">
            <w:r>
              <w:t>Organization</w:t>
            </w:r>
          </w:p>
        </w:tc>
      </w:tr>
    </w:tbl>
    <w:p w:rsidR="00FC405E" w:rsidP="00FC405E" w:rsidRDefault="00FC405E" w14:paraId="5F76861B" w14:textId="77777777">
      <w:pPr>
        <w:pStyle w:val="ListParagraph"/>
        <w:rPr>
          <w:rFonts w:eastAsiaTheme="minorEastAsia"/>
          <w:b/>
          <w:bCs/>
          <w:color w:val="012C76" w:themeColor="text2"/>
          <w:sz w:val="36"/>
          <w:szCs w:val="36"/>
        </w:rPr>
      </w:pPr>
    </w:p>
    <w:p w:rsidR="006A49AE" w:rsidP="00AE5096" w:rsidRDefault="00094220" w14:paraId="61951E30" w14:textId="4244AB90">
      <w:pPr>
        <w:pStyle w:val="ListParagraph"/>
        <w:numPr>
          <w:ilvl w:val="0"/>
          <w:numId w:val="26"/>
        </w:numPr>
        <w:rPr>
          <w:rFonts w:eastAsiaTheme="minorEastAsia"/>
          <w:b/>
          <w:bCs/>
          <w:color w:val="012C76" w:themeColor="text2"/>
          <w:sz w:val="36"/>
          <w:szCs w:val="36"/>
        </w:rPr>
      </w:pPr>
      <w:r w:rsidRPr="061EAB8F" w:rsidR="00094220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>Consent Management</w:t>
      </w:r>
      <w:r w:rsidRPr="061EAB8F" w:rsidR="00C10AE0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 xml:space="preserve"> and CCPA Compliance</w:t>
      </w:r>
    </w:p>
    <w:p w:rsidR="00FB7D7F" w:rsidP="00FB7D7F" w:rsidRDefault="00B74D69" w14:paraId="2007B30D" w14:textId="2EFBF009">
      <w:pPr>
        <w:pStyle w:val="ListParagraph"/>
        <w:numPr>
          <w:ilvl w:val="1"/>
          <w:numId w:val="26"/>
        </w:numPr>
        <w:rPr>
          <w:rFonts w:eastAsiaTheme="minorEastAsia"/>
          <w:b/>
          <w:bCs/>
          <w:color w:val="012C76" w:themeColor="text2"/>
          <w:sz w:val="36"/>
          <w:szCs w:val="36"/>
        </w:rPr>
      </w:pPr>
      <w:r w:rsidRPr="061EAB8F" w:rsidR="00B74D69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 xml:space="preserve">One time Consent </w:t>
      </w:r>
    </w:p>
    <w:p w:rsidR="00B74D69" w:rsidP="00FB7D7F" w:rsidRDefault="00B74D69" w14:paraId="7B21E500" w14:textId="758E293C">
      <w:pPr>
        <w:pStyle w:val="ListParagraph"/>
        <w:numPr>
          <w:ilvl w:val="1"/>
          <w:numId w:val="26"/>
        </w:numPr>
        <w:rPr>
          <w:rFonts w:eastAsiaTheme="minorEastAsia"/>
          <w:b/>
          <w:bCs/>
          <w:color w:val="012C76" w:themeColor="text2"/>
          <w:sz w:val="36"/>
          <w:szCs w:val="36"/>
        </w:rPr>
      </w:pPr>
      <w:r w:rsidRPr="061EAB8F" w:rsidR="00B74D69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 xml:space="preserve">On-going Consent </w:t>
      </w:r>
    </w:p>
    <w:p w:rsidRPr="00DE27BF" w:rsidR="00F51310" w:rsidP="00F51310" w:rsidRDefault="00DE27BF" w14:paraId="4A5A52F7" w14:textId="2CFEE9AC">
      <w:pPr>
        <w:pStyle w:val="ListParagraph"/>
        <w:ind w:left="1440"/>
      </w:pPr>
      <w:r w:rsidRPr="00DE27BF">
        <w:rPr>
          <w:highlight w:val="yellow"/>
        </w:rPr>
        <w:t>Pending internal discussion</w:t>
      </w:r>
      <w:r w:rsidR="00406DC6">
        <w:t xml:space="preserve"> </w:t>
      </w:r>
      <w:r w:rsidRPr="00406DC6" w:rsidR="00406DC6">
        <w:rPr>
          <w:highlight w:val="yellow"/>
        </w:rPr>
        <w:t>for using ADF</w:t>
      </w:r>
    </w:p>
    <w:p w:rsidRPr="002733CC" w:rsidR="00E126F5" w:rsidP="00AE5096" w:rsidRDefault="00E126F5" w14:paraId="305B06F5" w14:textId="00F7F15F">
      <w:pPr>
        <w:pStyle w:val="ListParagraph"/>
        <w:numPr>
          <w:ilvl w:val="0"/>
          <w:numId w:val="26"/>
        </w:numPr>
        <w:rPr>
          <w:rFonts w:eastAsiaTheme="minorEastAsia"/>
          <w:b/>
          <w:bCs/>
          <w:color w:val="012C76" w:themeColor="text2"/>
          <w:sz w:val="36"/>
          <w:szCs w:val="36"/>
        </w:rPr>
      </w:pPr>
      <w:r w:rsidRPr="061EAB8F" w:rsidR="00E126F5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 xml:space="preserve">Domain </w:t>
      </w:r>
      <w:r w:rsidRPr="061EAB8F" w:rsidR="009626C9">
        <w:rPr>
          <w:rFonts w:eastAsia="" w:eastAsiaTheme="minorEastAsia"/>
          <w:b w:val="1"/>
          <w:bCs w:val="1"/>
          <w:color w:val="012C76" w:themeColor="text2" w:themeTint="FF" w:themeShade="FF"/>
          <w:sz w:val="36"/>
          <w:szCs w:val="36"/>
        </w:rPr>
        <w:t>Authentication</w:t>
      </w:r>
    </w:p>
    <w:p w:rsidRPr="00AE5096" w:rsidR="00E126F5" w:rsidP="00E126F5" w:rsidRDefault="00E126F5" w14:paraId="126DE903" w14:textId="30C1C95A">
      <w:pPr>
        <w:ind w:left="720"/>
      </w:pPr>
      <w:r w:rsidRPr="00AE5096">
        <w:t xml:space="preserve">The following domain will be </w:t>
      </w:r>
      <w:r w:rsidR="009626C9">
        <w:t>authenticated</w:t>
      </w:r>
      <w:r w:rsidRPr="00AE5096">
        <w:t xml:space="preserve"> in the Customer insights journey application:</w:t>
      </w:r>
    </w:p>
    <w:p w:rsidR="001E2C33" w:rsidP="001E2C33" w:rsidRDefault="002733CC" w14:paraId="77785171" w14:textId="4315B33A">
      <w:pPr>
        <w:ind w:left="720"/>
        <w:rPr>
          <w:b/>
          <w:bCs/>
        </w:rPr>
      </w:pPr>
      <w:r w:rsidRPr="00AE5096">
        <w:rPr>
          <w:b/>
          <w:bCs/>
        </w:rPr>
        <w:t>Mt.lids.com</w:t>
      </w:r>
    </w:p>
    <w:p w:rsidR="004C43C8" w:rsidP="001E2C33" w:rsidRDefault="004C43C8" w14:paraId="47531850" w14:textId="77777777">
      <w:pPr>
        <w:ind w:left="720"/>
        <w:rPr>
          <w:b/>
          <w:bCs/>
        </w:rPr>
      </w:pPr>
    </w:p>
    <w:p w:rsidRPr="00CC5ABE" w:rsidR="004C43C8" w:rsidP="001E2C33" w:rsidRDefault="004C43C8" w14:paraId="6256D7F4" w14:textId="4D7333ED">
      <w:pPr>
        <w:ind w:left="720"/>
      </w:pPr>
      <w:r w:rsidRPr="00CC5ABE">
        <w:t>TTEC Digital will provide domain registration keys</w:t>
      </w:r>
      <w:r w:rsidRPr="00CC5ABE" w:rsidR="00CC5ABE">
        <w:t xml:space="preserve"> to the Lids team. Lids team will work with their DNS provider to add the registration keys to the DNS.</w:t>
      </w:r>
    </w:p>
    <w:p w:rsidR="001E2C33" w:rsidP="001E2C33" w:rsidRDefault="001E2C33" w14:paraId="121FB46F" w14:textId="77777777">
      <w:pPr>
        <w:pStyle w:val="ListParagraph"/>
        <w:rPr>
          <w:b/>
          <w:bCs/>
        </w:rPr>
      </w:pPr>
    </w:p>
    <w:p w:rsidR="007E1545" w:rsidP="001E2C33" w:rsidRDefault="007E1545" w14:paraId="3AD7CC80" w14:textId="77777777">
      <w:pPr>
        <w:pStyle w:val="ListParagraph"/>
        <w:rPr>
          <w:b/>
          <w:bCs/>
        </w:rPr>
      </w:pPr>
    </w:p>
    <w:p w:rsidR="007E1545" w:rsidP="001E2C33" w:rsidRDefault="007E1545" w14:paraId="70D26572" w14:textId="77777777">
      <w:pPr>
        <w:pStyle w:val="ListParagraph"/>
        <w:rPr>
          <w:b/>
          <w:bCs/>
        </w:rPr>
      </w:pPr>
    </w:p>
    <w:p w:rsidR="007E1545" w:rsidP="001E2C33" w:rsidRDefault="007E1545" w14:paraId="2FEFB8C9" w14:textId="77777777">
      <w:pPr>
        <w:pStyle w:val="ListParagraph"/>
        <w:rPr>
          <w:b/>
          <w:bCs/>
        </w:rPr>
      </w:pPr>
    </w:p>
    <w:p w:rsidR="007E1545" w:rsidP="001E2C33" w:rsidRDefault="007E1545" w14:paraId="3FBAC454" w14:textId="77777777">
      <w:pPr>
        <w:pStyle w:val="ListParagraph"/>
        <w:rPr>
          <w:b/>
          <w:bCs/>
        </w:rPr>
      </w:pPr>
    </w:p>
    <w:p w:rsidRPr="001E2C33" w:rsidR="007E1545" w:rsidP="001E2C33" w:rsidRDefault="007E1545" w14:paraId="61C32F11" w14:textId="77777777">
      <w:pPr>
        <w:pStyle w:val="ListParagraph"/>
        <w:rPr>
          <w:b/>
          <w:bCs/>
        </w:rPr>
      </w:pPr>
    </w:p>
    <w:p w:rsidRPr="00D80DE5" w:rsidR="00D80DE5" w:rsidP="00D80DE5" w:rsidRDefault="00D80DE5" w14:paraId="66CAEE01" w14:textId="77777777"/>
    <w:p w:rsidRPr="009D1771" w:rsidR="0088072D" w:rsidP="00FB2BC8" w:rsidRDefault="0088072D" w14:paraId="37EB9B47" w14:textId="75548622">
      <w:pPr>
        <w:pStyle w:val="Heading1"/>
        <w:rPr/>
      </w:pPr>
      <w:bookmarkStart w:name="_Toc305937651" w:id="1209359314"/>
      <w:r w:rsidR="0088072D">
        <w:rPr/>
        <w:t>Customer Approval</w:t>
      </w:r>
      <w:bookmarkEnd w:id="1209359314"/>
    </w:p>
    <w:p w:rsidRPr="009D1771" w:rsidR="0088072D" w:rsidP="00363429" w:rsidRDefault="00813C19" w14:paraId="64B0BB79" w14:textId="353A218F">
      <w:r>
        <w:t>Hat World</w:t>
      </w:r>
      <w:r w:rsidRPr="009D1771" w:rsidR="0088072D">
        <w:t xml:space="preserve"> agrees with </w:t>
      </w:r>
      <w:r w:rsidRPr="009D1771" w:rsidR="00664A1D">
        <w:t xml:space="preserve">all </w:t>
      </w:r>
      <w:r w:rsidRPr="009D1771" w:rsidR="0088072D">
        <w:t xml:space="preserve">the requirements </w:t>
      </w:r>
      <w:r w:rsidRPr="009D1771" w:rsidR="00664A1D">
        <w:t xml:space="preserve">for the Customer Insights – Journeys application </w:t>
      </w:r>
      <w:r w:rsidRPr="009D1771" w:rsidR="0088072D">
        <w:t xml:space="preserve">presented above. </w:t>
      </w:r>
    </w:p>
    <w:p w:rsidRPr="009D1771" w:rsidR="00B12031" w:rsidP="00B12031" w:rsidRDefault="00B12031" w14:paraId="6B14F223" w14:textId="77777777"/>
    <w:p w:rsidRPr="009D1771" w:rsidR="000074A0" w:rsidP="000074A0" w:rsidRDefault="00813C19" w14:paraId="1D9A191C" w14:textId="24214AEE">
      <w:r>
        <w:rPr>
          <w:b/>
          <w:bCs/>
        </w:rPr>
        <w:t>Hat World, Inc</w:t>
      </w:r>
      <w:r w:rsidRPr="009D1771" w:rsidR="000074A0">
        <w:rPr>
          <w:b/>
          <w:bCs/>
        </w:rPr>
        <w:tab/>
      </w:r>
      <w:r w:rsidRPr="009D1771" w:rsidR="000074A0">
        <w:rPr>
          <w:b/>
          <w:bCs/>
        </w:rPr>
        <w:tab/>
      </w:r>
      <w:r w:rsidRPr="009D1771" w:rsidR="000074A0">
        <w:rPr>
          <w:b/>
          <w:bCs/>
        </w:rPr>
        <w:tab/>
      </w:r>
      <w:r w:rsidRPr="009D1771" w:rsidR="000074A0">
        <w:rPr>
          <w:b/>
          <w:bCs/>
        </w:rPr>
        <w:tab/>
      </w:r>
      <w:r w:rsidRPr="009D1771" w:rsidR="00DB383B">
        <w:rPr>
          <w:b/>
          <w:bCs/>
        </w:rPr>
        <w:t xml:space="preserve">                                           </w:t>
      </w:r>
      <w:r w:rsidRPr="009D1771" w:rsidR="000074A0">
        <w:rPr>
          <w:b/>
          <w:bCs/>
        </w:rPr>
        <w:t>TTEC Digital</w:t>
      </w:r>
      <w:r w:rsidRPr="009D1771" w:rsidR="00363429">
        <w:t>, LLC</w:t>
      </w:r>
    </w:p>
    <w:p w:rsidRPr="009D1771" w:rsidR="000074A0" w:rsidP="000074A0" w:rsidRDefault="000074A0" w14:paraId="3BC20C55" w14:textId="77777777">
      <w:r w:rsidRPr="009D1771">
        <w:t> </w:t>
      </w:r>
    </w:p>
    <w:p w:rsidRPr="009D1771" w:rsidR="000074A0" w:rsidP="000074A0" w:rsidRDefault="000074A0" w14:paraId="1E5FE575" w14:textId="2F2DEE5C">
      <w:r w:rsidRPr="009D1771">
        <w:t>Name: </w:t>
      </w:r>
      <w:r w:rsidRPr="009D1771">
        <w:rPr>
          <w:u w:val="single"/>
        </w:rPr>
        <w:t>       </w:t>
      </w:r>
      <w:r w:rsidRPr="009D1771">
        <w:rPr>
          <w:u w:val="single"/>
        </w:rPr>
        <w:tab/>
      </w:r>
      <w:r w:rsidRPr="009D1771" w:rsidR="00DC550E">
        <w:rPr>
          <w:u w:val="single"/>
        </w:rPr>
        <w:t xml:space="preserve">            </w:t>
      </w:r>
      <w:r w:rsidRPr="009D1771">
        <w:rPr>
          <w:u w:val="single"/>
        </w:rPr>
        <w:tab/>
      </w:r>
      <w:r w:rsidRPr="009D1771">
        <w:rPr>
          <w:u w:val="single"/>
        </w:rPr>
        <w:t xml:space="preserve">       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tab/>
      </w:r>
      <w:r w:rsidRPr="009D1771">
        <w:tab/>
      </w:r>
      <w:r w:rsidRPr="009D1771">
        <w:t>Name: </w:t>
      </w:r>
      <w:r w:rsidRPr="009D1771">
        <w:rPr>
          <w:u w:val="single"/>
        </w:rPr>
        <w:t>       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 xml:space="preserve">        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t> </w:t>
      </w:r>
    </w:p>
    <w:p w:rsidRPr="009D1771" w:rsidR="000074A0" w:rsidP="000074A0" w:rsidRDefault="000074A0" w14:paraId="5FF28568" w14:textId="77777777">
      <w:r w:rsidRPr="009D1771">
        <w:t>Title: </w:t>
      </w:r>
      <w:r w:rsidRPr="009D1771">
        <w:rPr>
          <w:u w:val="single"/>
        </w:rPr>
        <w:t>           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tab/>
      </w:r>
      <w:r w:rsidRPr="009D1771">
        <w:tab/>
      </w:r>
      <w:r w:rsidRPr="009D1771">
        <w:t>Title: </w:t>
      </w:r>
      <w:r w:rsidRPr="009D1771">
        <w:rPr>
          <w:u w:val="single"/>
        </w:rPr>
        <w:t>           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t> </w:t>
      </w:r>
    </w:p>
    <w:p w:rsidRPr="009D1771" w:rsidR="000074A0" w:rsidP="000074A0" w:rsidRDefault="000074A0" w14:paraId="75F4C0B1" w14:textId="6A8B28B6">
      <w:pPr>
        <w:rPr>
          <w:u w:val="single"/>
        </w:rPr>
      </w:pPr>
      <w:r w:rsidRPr="009D1771">
        <w:t>Date: </w:t>
      </w:r>
      <w:r w:rsidRPr="009D1771">
        <w:rPr>
          <w:u w:val="single"/>
        </w:rPr>
        <w:t>                   </w:t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rPr>
          <w:u w:val="single"/>
        </w:rPr>
        <w:tab/>
      </w:r>
      <w:r w:rsidRPr="009D1771">
        <w:tab/>
      </w:r>
      <w:r w:rsidRPr="009D1771" w:rsidR="00DC550E">
        <w:t xml:space="preserve">               </w:t>
      </w:r>
      <w:r w:rsidRPr="009D1771">
        <w:t>Date: </w:t>
      </w:r>
      <w:r w:rsidRPr="009D1771">
        <w:rPr>
          <w:u w:val="single"/>
        </w:rPr>
        <w:t>                   </w:t>
      </w:r>
      <w:r w:rsidRPr="009D1771" w:rsidR="008B1694">
        <w:rPr>
          <w:u w:val="single"/>
        </w:rPr>
        <w:t xml:space="preserve">        </w:t>
      </w:r>
      <w:r w:rsidRPr="009D1771" w:rsidR="008B1694">
        <w:rPr>
          <w:u w:val="single"/>
        </w:rPr>
        <w:tab/>
      </w:r>
      <w:r w:rsidRPr="009D1771" w:rsidR="008B1694">
        <w:rPr>
          <w:u w:val="single"/>
        </w:rPr>
        <w:tab/>
      </w:r>
      <w:r w:rsidRPr="009D1771" w:rsidR="008B1694">
        <w:rPr>
          <w:u w:val="single"/>
        </w:rPr>
        <w:tab/>
      </w:r>
    </w:p>
    <w:p w:rsidRPr="009D1771" w:rsidR="000074A0" w:rsidP="00B12031" w:rsidRDefault="000074A0" w14:paraId="4991454E" w14:textId="77777777"/>
    <w:p w:rsidRPr="009D1771" w:rsidR="00E25FB2" w:rsidP="00394737" w:rsidRDefault="00E25FB2" w14:paraId="651C96AD" w14:textId="77777777"/>
    <w:sectPr w:rsidRPr="009D1771" w:rsidR="00E25FB2" w:rsidSect="007B368C">
      <w:headerReference w:type="default" r:id="rId38"/>
      <w:footerReference w:type="default" r:id="rId39"/>
      <w:type w:val="continuous"/>
      <w:pgSz w:w="12240" w:h="15840" w:orient="portrait"/>
      <w:pgMar w:top="1440" w:right="1350" w:bottom="1440" w:left="1440" w:header="810" w:footer="403" w:gutter="0"/>
      <w:cols w:space="720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K" w:author="Jinali Kamdar" w:date="2024-02-22T15:48:40" w:id="252096741">
    <w:p w:rsidR="061EAB8F" w:rsidRDefault="061EAB8F" w14:paraId="55D2C3A7" w14:textId="1D1BA283">
      <w:pPr>
        <w:pStyle w:val="CommentText"/>
        <w:rPr/>
      </w:pPr>
      <w:r w:rsidR="061EAB8F">
        <w:rPr/>
        <w:t>Brooklynn to share all the fields, images and subscription list to add to the form.</w:t>
      </w:r>
      <w:r>
        <w:rPr>
          <w:rStyle w:val="CommentReference"/>
        </w:rPr>
        <w:annotationRef/>
      </w:r>
    </w:p>
  </w:comment>
  <w:comment w:initials="JK" w:author="Jinali Kamdar" w:date="2024-02-22T15:49:04" w:id="630013867">
    <w:p w:rsidR="061EAB8F" w:rsidRDefault="061EAB8F" w14:paraId="7E5753BC" w14:textId="089831E7">
      <w:pPr>
        <w:pStyle w:val="CommentText"/>
        <w:rPr/>
      </w:pPr>
      <w:r w:rsidR="061EAB8F">
        <w:rPr/>
        <w:t>Unsubscribe form design details and images to be provided by Brooklynn for both Lids and Fan Outfitters.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D2C3A7"/>
  <w15:commentEx w15:done="0" w15:paraId="7E5753B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94B2C29" w16cex:dateUtc="2024-02-22T20:48:40.558Z"/>
  <w16cex:commentExtensible w16cex:durableId="059E24AB" w16cex:dateUtc="2024-02-22T20:49:04.1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D2C3A7" w16cid:durableId="094B2C29"/>
  <w16cid:commentId w16cid:paraId="7E5753BC" w16cid:durableId="059E24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BAE" w:rsidP="00D61DC7" w:rsidRDefault="00550BAE" w14:paraId="32E1136D" w14:textId="77777777">
      <w:pPr>
        <w:spacing w:line="240" w:lineRule="auto"/>
      </w:pPr>
      <w:r>
        <w:separator/>
      </w:r>
    </w:p>
    <w:p w:rsidR="00550BAE" w:rsidRDefault="00550BAE" w14:paraId="7FB301C1" w14:textId="77777777"/>
  </w:endnote>
  <w:endnote w:type="continuationSeparator" w:id="0">
    <w:p w:rsidR="00550BAE" w:rsidP="00D61DC7" w:rsidRDefault="00550BAE" w14:paraId="5AA7B123" w14:textId="77777777">
      <w:pPr>
        <w:spacing w:line="240" w:lineRule="auto"/>
      </w:pPr>
      <w:r>
        <w:continuationSeparator/>
      </w:r>
    </w:p>
    <w:p w:rsidR="00550BAE" w:rsidRDefault="00550BAE" w14:paraId="6E43739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  <w:font w:name="Figtree SemiBold">
    <w:altName w:val="Calibri"/>
    <w:charset w:val="00"/>
    <w:family w:val="auto"/>
    <w:pitch w:val="variable"/>
    <w:sig w:usb0="A000006F" w:usb1="0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701D9" w:rsidR="00D07849" w:rsidP="00394737" w:rsidRDefault="00D07849" w14:paraId="4225EC6E" w14:textId="77777777">
    <w:pPr>
      <w:pStyle w:val="Footer"/>
      <w:tabs>
        <w:tab w:val="clear" w:pos="9360"/>
      </w:tabs>
      <w:jc w:val="right"/>
      <w:rPr>
        <w:sz w:val="18"/>
        <w:szCs w:val="18"/>
      </w:rPr>
    </w:pPr>
    <w:r w:rsidRPr="00D701D9">
      <w:rPr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544B8C0D" wp14:editId="7148A291">
          <wp:simplePos x="0" y="0"/>
          <wp:positionH relativeFrom="page">
            <wp:posOffset>0</wp:posOffset>
          </wp:positionH>
          <wp:positionV relativeFrom="paragraph">
            <wp:posOffset>-591398</wp:posOffset>
          </wp:positionV>
          <wp:extent cx="7778914" cy="979153"/>
          <wp:effectExtent l="0" t="0" r="0" b="0"/>
          <wp:wrapNone/>
          <wp:docPr id="224" name="Picture 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" name="Picture 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14" cy="979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4737">
      <w:rPr>
        <w:sz w:val="18"/>
        <w:szCs w:val="18"/>
      </w:rPr>
      <w:t xml:space="preserve"> </w:t>
    </w:r>
    <w:r>
      <w:rPr>
        <w:sz w:val="18"/>
        <w:szCs w:val="18"/>
      </w:rPr>
      <w:t>© TTEC Digital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BAE" w:rsidP="00D61DC7" w:rsidRDefault="00550BAE" w14:paraId="49FFA2C9" w14:textId="77777777">
      <w:pPr>
        <w:spacing w:line="240" w:lineRule="auto"/>
      </w:pPr>
      <w:r>
        <w:separator/>
      </w:r>
    </w:p>
    <w:p w:rsidR="00550BAE" w:rsidRDefault="00550BAE" w14:paraId="6F14D807" w14:textId="77777777"/>
  </w:footnote>
  <w:footnote w:type="continuationSeparator" w:id="0">
    <w:p w:rsidR="00550BAE" w:rsidP="00D61DC7" w:rsidRDefault="00550BAE" w14:paraId="43F91224" w14:textId="77777777">
      <w:pPr>
        <w:spacing w:line="240" w:lineRule="auto"/>
      </w:pPr>
      <w:r>
        <w:continuationSeparator/>
      </w:r>
    </w:p>
    <w:p w:rsidR="00550BAE" w:rsidRDefault="00550BAE" w14:paraId="4539B7C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9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40"/>
      <w:gridCol w:w="323"/>
      <w:gridCol w:w="667"/>
    </w:tblGrid>
    <w:tr w:rsidRPr="00AB642F" w:rsidR="00D07849" w:rsidTr="00E96E4D" w14:paraId="732BC7FC" w14:textId="77777777">
      <w:sdt>
        <w:sdtPr>
          <w:rPr>
            <w:sz w:val="18"/>
            <w:szCs w:val="18"/>
            <w:lang w:val="fr-FR"/>
          </w:rPr>
          <w:alias w:val="Title"/>
          <w:tag w:val=""/>
          <w:id w:val="-83460075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640" w:type="dxa"/>
            </w:tcPr>
            <w:p w:rsidRPr="003E079F" w:rsidR="00D07849" w:rsidP="00AB642F" w:rsidRDefault="00D07849" w14:paraId="3665400D" w14:textId="77777777">
              <w:pPr>
                <w:pStyle w:val="Header"/>
                <w:tabs>
                  <w:tab w:val="clear" w:pos="4680"/>
                  <w:tab w:val="clear" w:pos="9360"/>
                </w:tabs>
                <w:ind w:left="2604" w:hanging="2604"/>
                <w:rPr>
                  <w:sz w:val="18"/>
                  <w:szCs w:val="18"/>
                  <w:lang w:val="fr-FR"/>
                </w:rPr>
              </w:pPr>
              <w:r w:rsidRPr="003E079F">
                <w:rPr>
                  <w:sz w:val="18"/>
                  <w:szCs w:val="18"/>
                  <w:lang w:val="fr-FR"/>
                </w:rPr>
                <w:t xml:space="preserve">2023 TTEC Digital | </w:t>
              </w:r>
              <w:r w:rsidRPr="003E079F" w:rsidR="000074A0">
                <w:rPr>
                  <w:sz w:val="18"/>
                  <w:szCs w:val="18"/>
                  <w:lang w:val="fr-FR"/>
                </w:rPr>
                <w:t>Functional Requirements Documen</w:t>
              </w:r>
              <w:r w:rsidRPr="003E079F" w:rsidR="00852E48">
                <w:rPr>
                  <w:sz w:val="18"/>
                  <w:szCs w:val="18"/>
                  <w:lang w:val="fr-FR"/>
                </w:rPr>
                <w:t>t</w:t>
              </w:r>
            </w:p>
          </w:tc>
        </w:sdtContent>
      </w:sdt>
      <w:tc>
        <w:tcPr>
          <w:tcW w:w="323" w:type="dxa"/>
        </w:tcPr>
        <w:p w:rsidRPr="003E079F" w:rsidR="00D07849" w:rsidP="002D0CB4" w:rsidRDefault="00D07849" w14:paraId="6556F27C" w14:textId="77777777">
          <w:pPr>
            <w:pStyle w:val="Header"/>
            <w:tabs>
              <w:tab w:val="clear" w:pos="4680"/>
              <w:tab w:val="clear" w:pos="9360"/>
            </w:tabs>
            <w:rPr>
              <w:color w:val="7F7F7F" w:themeColor="text1" w:themeTint="80"/>
              <w:sz w:val="18"/>
              <w:szCs w:val="18"/>
              <w:lang w:val="fr-FR"/>
            </w:rPr>
          </w:pPr>
        </w:p>
      </w:tc>
      <w:tc>
        <w:tcPr>
          <w:tcW w:w="667" w:type="dxa"/>
        </w:tcPr>
        <w:p w:rsidRPr="00AB642F" w:rsidR="00D07849" w:rsidP="00AB642F" w:rsidRDefault="00D07849" w14:paraId="53A16EFD" w14:textId="77777777">
          <w:pPr>
            <w:pStyle w:val="Header"/>
            <w:tabs>
              <w:tab w:val="clear" w:pos="4680"/>
              <w:tab w:val="clear" w:pos="9360"/>
              <w:tab w:val="right" w:pos="4962"/>
            </w:tabs>
            <w:jc w:val="right"/>
            <w:rPr>
              <w:sz w:val="18"/>
              <w:szCs w:val="18"/>
            </w:rPr>
          </w:pPr>
          <w:r w:rsidRPr="00AB642F">
            <w:rPr>
              <w:sz w:val="18"/>
              <w:szCs w:val="18"/>
            </w:rPr>
            <w:fldChar w:fldCharType="begin"/>
          </w:r>
          <w:r w:rsidRPr="00AB642F">
            <w:rPr>
              <w:sz w:val="18"/>
              <w:szCs w:val="18"/>
            </w:rPr>
            <w:instrText xml:space="preserve"> PAGE  \* Arabic  \* MERGEFORMAT </w:instrText>
          </w:r>
          <w:r w:rsidRPr="00AB642F">
            <w:rPr>
              <w:sz w:val="18"/>
              <w:szCs w:val="18"/>
            </w:rPr>
            <w:fldChar w:fldCharType="separate"/>
          </w:r>
          <w:r w:rsidRPr="00AB642F">
            <w:rPr>
              <w:noProof/>
              <w:sz w:val="18"/>
              <w:szCs w:val="18"/>
            </w:rPr>
            <w:t>1</w:t>
          </w:r>
          <w:r w:rsidRPr="00AB642F">
            <w:rPr>
              <w:sz w:val="18"/>
              <w:szCs w:val="18"/>
            </w:rPr>
            <w:fldChar w:fldCharType="end"/>
          </w:r>
        </w:p>
      </w:tc>
    </w:tr>
  </w:tbl>
  <w:p w:rsidR="00D07849" w:rsidP="00F45563" w:rsidRDefault="00E96E4D" w14:paraId="71A3F3D9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BD8EB" wp14:editId="725D66AA">
              <wp:simplePos x="0" y="0"/>
              <wp:positionH relativeFrom="margin">
                <wp:posOffset>-971550</wp:posOffset>
              </wp:positionH>
              <wp:positionV relativeFrom="paragraph">
                <wp:posOffset>-683895</wp:posOffset>
              </wp:positionV>
              <wp:extent cx="7858125" cy="136713"/>
              <wp:effectExtent l="0" t="0" r="9525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13671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B14DEEB">
            <v:rect id="Rectangle 23" style="position:absolute;margin-left:-76.5pt;margin-top:-53.85pt;width:618.75pt;height:10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236bf4 [3204]" stroked="f" strokeweight="1pt" w14:anchorId="607BCC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">
              <w10:wrap anchorx="margin"/>
            </v:rect>
          </w:pict>
        </mc:Fallback>
      </mc:AlternateContent>
    </w:r>
    <w:r w:rsidR="00D07849">
      <w:rPr>
        <w:noProof/>
      </w:rPr>
      <w:drawing>
        <wp:anchor distT="0" distB="0" distL="114300" distR="114300" simplePos="0" relativeHeight="251668480" behindDoc="1" locked="0" layoutInCell="1" allowOverlap="1" wp14:anchorId="043889EA" wp14:editId="080F76C1">
          <wp:simplePos x="0" y="0"/>
          <wp:positionH relativeFrom="column">
            <wp:posOffset>-606425</wp:posOffset>
          </wp:positionH>
          <wp:positionV relativeFrom="paragraph">
            <wp:posOffset>-258181</wp:posOffset>
          </wp:positionV>
          <wp:extent cx="324485" cy="301625"/>
          <wp:effectExtent l="0" t="0" r="0" b="3175"/>
          <wp:wrapNone/>
          <wp:docPr id="223" name="Picture 22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48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7849" w:rsidRDefault="00D07849" w14:paraId="39CEBBDA" w14:textId="7777777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BBWal0HQKYbAD" int2:id="1K3wluOP">
      <int2:state int2:value="Rejected" int2:type="AugLoop_Text_Critique"/>
    </int2:textHash>
    <int2:textHash int2:hashCode="oTihSycCzSv3Lk" int2:id="ulBGcNgP">
      <int2:state int2:value="Rejected" int2:type="AugLoop_Text_Critique"/>
    </int2:textHash>
    <int2:textHash int2:hashCode="RbAwv6K6AEqLSl" int2:id="3csxnk6L">
      <int2:state int2:value="Rejected" int2:type="AugLoop_Text_Critique"/>
    </int2:textHash>
    <int2:textHash int2:hashCode="hNq6yFFVLNFl8L" int2:id="xpif5wVO">
      <int2:state int2:value="Rejected" int2:type="AugLoop_Text_Critique"/>
    </int2:textHash>
    <int2:textHash int2:hashCode="XAcCkxrLJqXwx/" int2:id="xISvtjPo">
      <int2:state int2:value="Rejected" int2:type="AugLoop_Text_Critique"/>
    </int2:textHash>
    <int2:textHash int2:hashCode="d5n0oKMrkHblFa" int2:id="dOCxF4JN">
      <int2:state int2:value="Rejected" int2:type="AugLoop_Text_Critique"/>
    </int2:textHash>
    <int2:textHash int2:hashCode="cpa77cO5gsnR6j" int2:id="tcZUyfiF">
      <int2:state int2:value="Rejected" int2:type="AugLoop_Text_Critique"/>
    </int2:textHash>
    <int2:textHash int2:hashCode="KSTTzeEAvyuUYG" int2:id="UCIjaN3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392314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lowerLetter"/>
      <w:lvlText w:val="%1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7f8c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2f3c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cebe0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1a3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275765B"/>
    <w:multiLevelType w:val="multilevel"/>
    <w:tmpl w:val="90B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DC2CE9"/>
    <w:multiLevelType w:val="hybridMultilevel"/>
    <w:tmpl w:val="36D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41EFD"/>
    <w:multiLevelType w:val="hybridMultilevel"/>
    <w:tmpl w:val="2AC88AC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A37829"/>
    <w:multiLevelType w:val="hybridMultilevel"/>
    <w:tmpl w:val="7BA4D422"/>
    <w:lvl w:ilvl="0" w:tplc="9FC49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EE2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E07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324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EEF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8C95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F4F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857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AF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43F743"/>
    <w:multiLevelType w:val="hybridMultilevel"/>
    <w:tmpl w:val="C1267B72"/>
    <w:lvl w:ilvl="0" w:tplc="4D4CE6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804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50D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F85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DCA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DC7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3A6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D021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C8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D16B83"/>
    <w:multiLevelType w:val="hybridMultilevel"/>
    <w:tmpl w:val="2016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D5E4D"/>
    <w:multiLevelType w:val="hybridMultilevel"/>
    <w:tmpl w:val="E2A4337E"/>
    <w:lvl w:ilvl="0" w:tplc="EA0A2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E2A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683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AF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727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58E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C44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3EC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9C4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5613D0"/>
    <w:multiLevelType w:val="hybridMultilevel"/>
    <w:tmpl w:val="FFFFFFFF"/>
    <w:lvl w:ilvl="0" w:tplc="F43E8806">
      <w:start w:val="1"/>
      <w:numFmt w:val="decimal"/>
      <w:lvlText w:val="%1."/>
      <w:lvlJc w:val="left"/>
      <w:pPr>
        <w:ind w:left="720" w:hanging="360"/>
      </w:pPr>
    </w:lvl>
    <w:lvl w:ilvl="1" w:tplc="DDD617DE">
      <w:start w:val="1"/>
      <w:numFmt w:val="lowerLetter"/>
      <w:lvlText w:val="%2."/>
      <w:lvlJc w:val="left"/>
      <w:pPr>
        <w:ind w:left="1440" w:hanging="360"/>
      </w:pPr>
    </w:lvl>
    <w:lvl w:ilvl="2" w:tplc="21C85DB2">
      <w:start w:val="1"/>
      <w:numFmt w:val="lowerRoman"/>
      <w:lvlText w:val="%3."/>
      <w:lvlJc w:val="right"/>
      <w:pPr>
        <w:ind w:left="2160" w:hanging="180"/>
      </w:pPr>
    </w:lvl>
    <w:lvl w:ilvl="3" w:tplc="006220F2">
      <w:start w:val="1"/>
      <w:numFmt w:val="decimal"/>
      <w:lvlText w:val="%4."/>
      <w:lvlJc w:val="left"/>
      <w:pPr>
        <w:ind w:left="2880" w:hanging="360"/>
      </w:pPr>
    </w:lvl>
    <w:lvl w:ilvl="4" w:tplc="5576E6CE">
      <w:start w:val="1"/>
      <w:numFmt w:val="lowerLetter"/>
      <w:lvlText w:val="%5."/>
      <w:lvlJc w:val="left"/>
      <w:pPr>
        <w:ind w:left="3600" w:hanging="360"/>
      </w:pPr>
    </w:lvl>
    <w:lvl w:ilvl="5" w:tplc="091E15CA">
      <w:start w:val="1"/>
      <w:numFmt w:val="lowerRoman"/>
      <w:lvlText w:val="%6."/>
      <w:lvlJc w:val="right"/>
      <w:pPr>
        <w:ind w:left="4320" w:hanging="180"/>
      </w:pPr>
    </w:lvl>
    <w:lvl w:ilvl="6" w:tplc="5B6E00DA">
      <w:start w:val="1"/>
      <w:numFmt w:val="decimal"/>
      <w:lvlText w:val="%7."/>
      <w:lvlJc w:val="left"/>
      <w:pPr>
        <w:ind w:left="5040" w:hanging="360"/>
      </w:pPr>
    </w:lvl>
    <w:lvl w:ilvl="7" w:tplc="047A314E">
      <w:start w:val="1"/>
      <w:numFmt w:val="lowerLetter"/>
      <w:lvlText w:val="%8."/>
      <w:lvlJc w:val="left"/>
      <w:pPr>
        <w:ind w:left="5760" w:hanging="360"/>
      </w:pPr>
    </w:lvl>
    <w:lvl w:ilvl="8" w:tplc="D36085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B5241"/>
    <w:multiLevelType w:val="hybridMultilevel"/>
    <w:tmpl w:val="A4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921322"/>
    <w:multiLevelType w:val="hybridMultilevel"/>
    <w:tmpl w:val="8D2E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40D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8803956"/>
    <w:multiLevelType w:val="hybridMultilevel"/>
    <w:tmpl w:val="195AF416"/>
    <w:lvl w:ilvl="0" w:tplc="A95A7720">
      <w:start w:val="1"/>
      <w:numFmt w:val="bullet"/>
      <w:pStyle w:val="Bulleted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5655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2FD040"/>
    <w:multiLevelType w:val="hybridMultilevel"/>
    <w:tmpl w:val="FFFFFFFF"/>
    <w:lvl w:ilvl="0" w:tplc="540A557C">
      <w:start w:val="1"/>
      <w:numFmt w:val="decimal"/>
      <w:lvlText w:val="%1."/>
      <w:lvlJc w:val="left"/>
      <w:pPr>
        <w:ind w:left="720" w:hanging="360"/>
      </w:pPr>
    </w:lvl>
    <w:lvl w:ilvl="1" w:tplc="DEDAE62C">
      <w:start w:val="1"/>
      <w:numFmt w:val="lowerLetter"/>
      <w:lvlText w:val="%2."/>
      <w:lvlJc w:val="left"/>
      <w:pPr>
        <w:ind w:left="1440" w:hanging="360"/>
      </w:pPr>
    </w:lvl>
    <w:lvl w:ilvl="2" w:tplc="ED6006F4">
      <w:start w:val="1"/>
      <w:numFmt w:val="lowerRoman"/>
      <w:lvlText w:val="%3."/>
      <w:lvlJc w:val="right"/>
      <w:pPr>
        <w:ind w:left="2160" w:hanging="180"/>
      </w:pPr>
    </w:lvl>
    <w:lvl w:ilvl="3" w:tplc="FDB0CC94">
      <w:start w:val="1"/>
      <w:numFmt w:val="decimal"/>
      <w:lvlText w:val="%4."/>
      <w:lvlJc w:val="left"/>
      <w:pPr>
        <w:ind w:left="2880" w:hanging="360"/>
      </w:pPr>
    </w:lvl>
    <w:lvl w:ilvl="4" w:tplc="E7BA58BC">
      <w:start w:val="1"/>
      <w:numFmt w:val="lowerLetter"/>
      <w:lvlText w:val="%5."/>
      <w:lvlJc w:val="left"/>
      <w:pPr>
        <w:ind w:left="3600" w:hanging="360"/>
      </w:pPr>
    </w:lvl>
    <w:lvl w:ilvl="5" w:tplc="93F0E2E8">
      <w:start w:val="1"/>
      <w:numFmt w:val="lowerRoman"/>
      <w:lvlText w:val="%6."/>
      <w:lvlJc w:val="right"/>
      <w:pPr>
        <w:ind w:left="4320" w:hanging="180"/>
      </w:pPr>
    </w:lvl>
    <w:lvl w:ilvl="6" w:tplc="58901024">
      <w:start w:val="1"/>
      <w:numFmt w:val="decimal"/>
      <w:lvlText w:val="%7."/>
      <w:lvlJc w:val="left"/>
      <w:pPr>
        <w:ind w:left="5040" w:hanging="360"/>
      </w:pPr>
    </w:lvl>
    <w:lvl w:ilvl="7" w:tplc="ACA6029E">
      <w:start w:val="1"/>
      <w:numFmt w:val="lowerLetter"/>
      <w:lvlText w:val="%8."/>
      <w:lvlJc w:val="left"/>
      <w:pPr>
        <w:ind w:left="5760" w:hanging="360"/>
      </w:pPr>
    </w:lvl>
    <w:lvl w:ilvl="8" w:tplc="A6EC29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9DD91"/>
    <w:multiLevelType w:val="hybridMultilevel"/>
    <w:tmpl w:val="FFFFFFFF"/>
    <w:lvl w:ilvl="0" w:tplc="F6C46784">
      <w:start w:val="1"/>
      <w:numFmt w:val="decimal"/>
      <w:lvlText w:val="%1."/>
      <w:lvlJc w:val="left"/>
      <w:pPr>
        <w:ind w:left="720" w:hanging="360"/>
      </w:pPr>
    </w:lvl>
    <w:lvl w:ilvl="1" w:tplc="BDB2F76C">
      <w:start w:val="1"/>
      <w:numFmt w:val="lowerLetter"/>
      <w:lvlText w:val="%2."/>
      <w:lvlJc w:val="left"/>
      <w:pPr>
        <w:ind w:left="1440" w:hanging="360"/>
      </w:pPr>
    </w:lvl>
    <w:lvl w:ilvl="2" w:tplc="A72E11AE">
      <w:start w:val="1"/>
      <w:numFmt w:val="lowerRoman"/>
      <w:lvlText w:val="%3."/>
      <w:lvlJc w:val="right"/>
      <w:pPr>
        <w:ind w:left="2160" w:hanging="180"/>
      </w:pPr>
    </w:lvl>
    <w:lvl w:ilvl="3" w:tplc="C1486CB8">
      <w:start w:val="1"/>
      <w:numFmt w:val="decimal"/>
      <w:lvlText w:val="%4."/>
      <w:lvlJc w:val="left"/>
      <w:pPr>
        <w:ind w:left="2880" w:hanging="360"/>
      </w:pPr>
    </w:lvl>
    <w:lvl w:ilvl="4" w:tplc="557015C8">
      <w:start w:val="1"/>
      <w:numFmt w:val="lowerLetter"/>
      <w:lvlText w:val="%5."/>
      <w:lvlJc w:val="left"/>
      <w:pPr>
        <w:ind w:left="3600" w:hanging="360"/>
      </w:pPr>
    </w:lvl>
    <w:lvl w:ilvl="5" w:tplc="D6EEDF9A">
      <w:start w:val="1"/>
      <w:numFmt w:val="lowerRoman"/>
      <w:lvlText w:val="%6."/>
      <w:lvlJc w:val="right"/>
      <w:pPr>
        <w:ind w:left="4320" w:hanging="180"/>
      </w:pPr>
    </w:lvl>
    <w:lvl w:ilvl="6" w:tplc="9E70CDFA">
      <w:start w:val="1"/>
      <w:numFmt w:val="decimal"/>
      <w:lvlText w:val="%7."/>
      <w:lvlJc w:val="left"/>
      <w:pPr>
        <w:ind w:left="5040" w:hanging="360"/>
      </w:pPr>
    </w:lvl>
    <w:lvl w:ilvl="7" w:tplc="656A0D64">
      <w:start w:val="1"/>
      <w:numFmt w:val="lowerLetter"/>
      <w:lvlText w:val="%8."/>
      <w:lvlJc w:val="left"/>
      <w:pPr>
        <w:ind w:left="5760" w:hanging="360"/>
      </w:pPr>
    </w:lvl>
    <w:lvl w:ilvl="8" w:tplc="3BEACE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55734"/>
    <w:multiLevelType w:val="hybridMultilevel"/>
    <w:tmpl w:val="809EB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C0AD1"/>
    <w:multiLevelType w:val="hybridMultilevel"/>
    <w:tmpl w:val="482668CA"/>
    <w:lvl w:ilvl="0" w:tplc="99525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8EC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1C9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945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406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CB8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A4D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E4F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E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047FAC"/>
    <w:multiLevelType w:val="hybridMultilevel"/>
    <w:tmpl w:val="A086B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0C1355C"/>
    <w:multiLevelType w:val="hybridMultilevel"/>
    <w:tmpl w:val="62DAA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785778"/>
    <w:multiLevelType w:val="hybridMultilevel"/>
    <w:tmpl w:val="809EB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206BC"/>
    <w:multiLevelType w:val="hybridMultilevel"/>
    <w:tmpl w:val="9078AD20"/>
    <w:lvl w:ilvl="0" w:tplc="28BE7E12">
      <w:start w:val="1"/>
      <w:numFmt w:val="decimal"/>
      <w:lvlText w:val="%1."/>
      <w:lvlJc w:val="left"/>
      <w:pPr>
        <w:ind w:left="720" w:hanging="360"/>
      </w:pPr>
    </w:lvl>
    <w:lvl w:ilvl="1" w:tplc="0CD225AE">
      <w:start w:val="1"/>
      <w:numFmt w:val="lowerLetter"/>
      <w:lvlText w:val="%2."/>
      <w:lvlJc w:val="left"/>
      <w:pPr>
        <w:ind w:left="1440" w:hanging="360"/>
      </w:pPr>
    </w:lvl>
    <w:lvl w:ilvl="2" w:tplc="FD7646D8">
      <w:start w:val="1"/>
      <w:numFmt w:val="lowerRoman"/>
      <w:lvlText w:val="%3."/>
      <w:lvlJc w:val="left"/>
      <w:pPr>
        <w:ind w:left="2160" w:hanging="180"/>
      </w:pPr>
    </w:lvl>
    <w:lvl w:ilvl="3" w:tplc="262A694C">
      <w:start w:val="1"/>
      <w:numFmt w:val="decimal"/>
      <w:lvlText w:val="%4."/>
      <w:lvlJc w:val="left"/>
      <w:pPr>
        <w:ind w:left="2880" w:hanging="360"/>
      </w:pPr>
    </w:lvl>
    <w:lvl w:ilvl="4" w:tplc="29B43CE2">
      <w:start w:val="1"/>
      <w:numFmt w:val="lowerLetter"/>
      <w:lvlText w:val="%5."/>
      <w:lvlJc w:val="left"/>
      <w:pPr>
        <w:ind w:left="3600" w:hanging="360"/>
      </w:pPr>
    </w:lvl>
    <w:lvl w:ilvl="5" w:tplc="28F4980A">
      <w:start w:val="1"/>
      <w:numFmt w:val="lowerRoman"/>
      <w:lvlText w:val="%6."/>
      <w:lvlJc w:val="right"/>
      <w:pPr>
        <w:ind w:left="4320" w:hanging="180"/>
      </w:pPr>
    </w:lvl>
    <w:lvl w:ilvl="6" w:tplc="3A1CB266">
      <w:start w:val="1"/>
      <w:numFmt w:val="decimal"/>
      <w:lvlText w:val="%7."/>
      <w:lvlJc w:val="left"/>
      <w:pPr>
        <w:ind w:left="5040" w:hanging="360"/>
      </w:pPr>
    </w:lvl>
    <w:lvl w:ilvl="7" w:tplc="8A960BCE">
      <w:start w:val="1"/>
      <w:numFmt w:val="lowerLetter"/>
      <w:lvlText w:val="%8."/>
      <w:lvlJc w:val="left"/>
      <w:pPr>
        <w:ind w:left="5760" w:hanging="360"/>
      </w:pPr>
    </w:lvl>
    <w:lvl w:ilvl="8" w:tplc="358E0CC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11DA"/>
    <w:multiLevelType w:val="hybridMultilevel"/>
    <w:tmpl w:val="FFFFFFFF"/>
    <w:lvl w:ilvl="0" w:tplc="47BA23D6">
      <w:start w:val="1"/>
      <w:numFmt w:val="decimal"/>
      <w:lvlText w:val="%1."/>
      <w:lvlJc w:val="left"/>
      <w:pPr>
        <w:ind w:left="720" w:hanging="360"/>
      </w:pPr>
    </w:lvl>
    <w:lvl w:ilvl="1" w:tplc="1A9C1A88">
      <w:start w:val="1"/>
      <w:numFmt w:val="lowerLetter"/>
      <w:lvlText w:val="%2."/>
      <w:lvlJc w:val="left"/>
      <w:pPr>
        <w:ind w:left="1440" w:hanging="360"/>
      </w:pPr>
    </w:lvl>
    <w:lvl w:ilvl="2" w:tplc="450AEA1E">
      <w:start w:val="1"/>
      <w:numFmt w:val="lowerRoman"/>
      <w:lvlText w:val="%3."/>
      <w:lvlJc w:val="right"/>
      <w:pPr>
        <w:ind w:left="2160" w:hanging="180"/>
      </w:pPr>
    </w:lvl>
    <w:lvl w:ilvl="3" w:tplc="158E4B06">
      <w:start w:val="1"/>
      <w:numFmt w:val="decimal"/>
      <w:lvlText w:val="%4."/>
      <w:lvlJc w:val="left"/>
      <w:pPr>
        <w:ind w:left="2880" w:hanging="360"/>
      </w:pPr>
    </w:lvl>
    <w:lvl w:ilvl="4" w:tplc="B3125852">
      <w:start w:val="1"/>
      <w:numFmt w:val="lowerLetter"/>
      <w:lvlText w:val="%5."/>
      <w:lvlJc w:val="left"/>
      <w:pPr>
        <w:ind w:left="3600" w:hanging="360"/>
      </w:pPr>
    </w:lvl>
    <w:lvl w:ilvl="5" w:tplc="A7BA2E06">
      <w:start w:val="1"/>
      <w:numFmt w:val="lowerRoman"/>
      <w:lvlText w:val="%6."/>
      <w:lvlJc w:val="right"/>
      <w:pPr>
        <w:ind w:left="4320" w:hanging="180"/>
      </w:pPr>
    </w:lvl>
    <w:lvl w:ilvl="6" w:tplc="1FA8C230">
      <w:start w:val="1"/>
      <w:numFmt w:val="decimal"/>
      <w:lvlText w:val="%7."/>
      <w:lvlJc w:val="left"/>
      <w:pPr>
        <w:ind w:left="5040" w:hanging="360"/>
      </w:pPr>
    </w:lvl>
    <w:lvl w:ilvl="7" w:tplc="5C36F766">
      <w:start w:val="1"/>
      <w:numFmt w:val="lowerLetter"/>
      <w:lvlText w:val="%8."/>
      <w:lvlJc w:val="left"/>
      <w:pPr>
        <w:ind w:left="5760" w:hanging="360"/>
      </w:pPr>
    </w:lvl>
    <w:lvl w:ilvl="8" w:tplc="9BB886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9607F"/>
    <w:multiLevelType w:val="hybridMultilevel"/>
    <w:tmpl w:val="5A422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35E9E8"/>
    <w:multiLevelType w:val="hybridMultilevel"/>
    <w:tmpl w:val="AB18432E"/>
    <w:lvl w:ilvl="0" w:tplc="A06276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DA1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2B3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74D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B49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6E3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E497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1697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BCB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A75127"/>
    <w:multiLevelType w:val="hybridMultilevel"/>
    <w:tmpl w:val="22D8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84B73"/>
    <w:multiLevelType w:val="hybridMultilevel"/>
    <w:tmpl w:val="54FA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A92A9"/>
    <w:multiLevelType w:val="hybridMultilevel"/>
    <w:tmpl w:val="D04EE72C"/>
    <w:lvl w:ilvl="0" w:tplc="4718B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82D8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9C44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65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282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F252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DA3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F05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76B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196383"/>
    <w:multiLevelType w:val="hybridMultilevel"/>
    <w:tmpl w:val="809E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25CDA"/>
    <w:multiLevelType w:val="hybridMultilevel"/>
    <w:tmpl w:val="80861C2A"/>
    <w:lvl w:ilvl="0" w:tplc="6F5ECA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48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743063"/>
    <w:multiLevelType w:val="multilevel"/>
    <w:tmpl w:val="4B880A7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7DBC3667"/>
    <w:multiLevelType w:val="hybridMultilevel"/>
    <w:tmpl w:val="6DEC9688"/>
    <w:lvl w:ilvl="0" w:tplc="65D29D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A8C3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0857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224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38F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EC4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EE47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E9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388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EA2588D"/>
    <w:multiLevelType w:val="hybridMultilevel"/>
    <w:tmpl w:val="E9C020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8">
    <w:abstractNumId w:val="35"/>
  </w:num>
  <w:num w:numId="37">
    <w:abstractNumId w:val="34"/>
  </w:num>
  <w:num w:numId="36">
    <w:abstractNumId w:val="33"/>
  </w:num>
  <w:num w:numId="35">
    <w:abstractNumId w:val="32"/>
  </w:num>
  <w:num w:numId="34">
    <w:abstractNumId w:val="31"/>
  </w:num>
  <w:num w:numId="1" w16cid:durableId="110318313">
    <w:abstractNumId w:val="3"/>
  </w:num>
  <w:num w:numId="2" w16cid:durableId="22875470">
    <w:abstractNumId w:val="25"/>
  </w:num>
  <w:num w:numId="3" w16cid:durableId="60956354">
    <w:abstractNumId w:val="22"/>
  </w:num>
  <w:num w:numId="4" w16cid:durableId="56515997">
    <w:abstractNumId w:val="6"/>
  </w:num>
  <w:num w:numId="5" w16cid:durableId="558244293">
    <w:abstractNumId w:val="19"/>
  </w:num>
  <w:num w:numId="6" w16cid:durableId="1327974065">
    <w:abstractNumId w:val="4"/>
  </w:num>
  <w:num w:numId="7" w16cid:durableId="522861634">
    <w:abstractNumId w:val="15"/>
  </w:num>
  <w:num w:numId="8" w16cid:durableId="276451726">
    <w:abstractNumId w:val="29"/>
  </w:num>
  <w:num w:numId="9" w16cid:durableId="1467973299">
    <w:abstractNumId w:val="27"/>
  </w:num>
  <w:num w:numId="10" w16cid:durableId="1281718528">
    <w:abstractNumId w:val="17"/>
  </w:num>
  <w:num w:numId="11" w16cid:durableId="1370298814">
    <w:abstractNumId w:val="30"/>
  </w:num>
  <w:num w:numId="12" w16cid:durableId="348995065">
    <w:abstractNumId w:val="8"/>
  </w:num>
  <w:num w:numId="13" w16cid:durableId="284967009">
    <w:abstractNumId w:val="27"/>
  </w:num>
  <w:num w:numId="14" w16cid:durableId="322125860">
    <w:abstractNumId w:val="27"/>
  </w:num>
  <w:num w:numId="15" w16cid:durableId="1693995449">
    <w:abstractNumId w:val="28"/>
  </w:num>
  <w:num w:numId="16" w16cid:durableId="1794129416">
    <w:abstractNumId w:val="1"/>
  </w:num>
  <w:num w:numId="17" w16cid:durableId="2069068295">
    <w:abstractNumId w:val="11"/>
  </w:num>
  <w:num w:numId="18" w16cid:durableId="1630089718">
    <w:abstractNumId w:val="13"/>
  </w:num>
  <w:num w:numId="19" w16cid:durableId="1801069744">
    <w:abstractNumId w:val="12"/>
  </w:num>
  <w:num w:numId="20" w16cid:durableId="592782018">
    <w:abstractNumId w:val="20"/>
  </w:num>
  <w:num w:numId="21" w16cid:durableId="439765717">
    <w:abstractNumId w:val="7"/>
  </w:num>
  <w:num w:numId="22" w16cid:durableId="222519929">
    <w:abstractNumId w:val="2"/>
  </w:num>
  <w:num w:numId="23" w16cid:durableId="129133302">
    <w:abstractNumId w:val="16"/>
  </w:num>
  <w:num w:numId="24" w16cid:durableId="1010836875">
    <w:abstractNumId w:val="21"/>
  </w:num>
  <w:num w:numId="25" w16cid:durableId="1777864832">
    <w:abstractNumId w:val="24"/>
  </w:num>
  <w:num w:numId="26" w16cid:durableId="203687263">
    <w:abstractNumId w:val="26"/>
  </w:num>
  <w:num w:numId="27" w16cid:durableId="789084227">
    <w:abstractNumId w:val="14"/>
  </w:num>
  <w:num w:numId="28" w16cid:durableId="778568153">
    <w:abstractNumId w:val="5"/>
  </w:num>
  <w:num w:numId="29" w16cid:durableId="777287207">
    <w:abstractNumId w:val="23"/>
  </w:num>
  <w:num w:numId="30" w16cid:durableId="1235236558">
    <w:abstractNumId w:val="9"/>
  </w:num>
  <w:num w:numId="31" w16cid:durableId="1619948740">
    <w:abstractNumId w:val="18"/>
  </w:num>
  <w:num w:numId="32" w16cid:durableId="94712078">
    <w:abstractNumId w:val="0"/>
  </w:num>
  <w:num w:numId="33" w16cid:durableId="1140613896">
    <w:abstractNumId w:val="10"/>
  </w:num>
  <w:numIdMacAtCleanup w:val="1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nali Kamdar">
    <w15:presenceInfo w15:providerId="AD" w15:userId="S::jinali.kamdar@lids.com::da8210be-5db6-4c1f-9848-db2b512413e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95"/>
    <w:rsid w:val="00000BD0"/>
    <w:rsid w:val="000019F5"/>
    <w:rsid w:val="0000286E"/>
    <w:rsid w:val="0000488A"/>
    <w:rsid w:val="000074A0"/>
    <w:rsid w:val="000226F5"/>
    <w:rsid w:val="00023B6F"/>
    <w:rsid w:val="00024A36"/>
    <w:rsid w:val="00026BE2"/>
    <w:rsid w:val="00035760"/>
    <w:rsid w:val="000503A3"/>
    <w:rsid w:val="00055C2B"/>
    <w:rsid w:val="00057BF5"/>
    <w:rsid w:val="00060D8B"/>
    <w:rsid w:val="00074CDC"/>
    <w:rsid w:val="000866B6"/>
    <w:rsid w:val="000927CE"/>
    <w:rsid w:val="00092A58"/>
    <w:rsid w:val="00094220"/>
    <w:rsid w:val="000A2FF1"/>
    <w:rsid w:val="000B169A"/>
    <w:rsid w:val="000B4602"/>
    <w:rsid w:val="000C10F1"/>
    <w:rsid w:val="000D1168"/>
    <w:rsid w:val="000E4D79"/>
    <w:rsid w:val="000F08B5"/>
    <w:rsid w:val="00103DE1"/>
    <w:rsid w:val="00106BFE"/>
    <w:rsid w:val="001140AC"/>
    <w:rsid w:val="0011420A"/>
    <w:rsid w:val="00115174"/>
    <w:rsid w:val="001153DA"/>
    <w:rsid w:val="00116F2B"/>
    <w:rsid w:val="001233ED"/>
    <w:rsid w:val="00125053"/>
    <w:rsid w:val="00156CBC"/>
    <w:rsid w:val="00170C34"/>
    <w:rsid w:val="00175B66"/>
    <w:rsid w:val="00180FE0"/>
    <w:rsid w:val="00186351"/>
    <w:rsid w:val="00186612"/>
    <w:rsid w:val="00195B48"/>
    <w:rsid w:val="001A5028"/>
    <w:rsid w:val="001C2CD1"/>
    <w:rsid w:val="001D26BE"/>
    <w:rsid w:val="001D658B"/>
    <w:rsid w:val="001E2C33"/>
    <w:rsid w:val="001F6B16"/>
    <w:rsid w:val="002052A5"/>
    <w:rsid w:val="00205326"/>
    <w:rsid w:val="002148DA"/>
    <w:rsid w:val="00220EA8"/>
    <w:rsid w:val="0023048A"/>
    <w:rsid w:val="002327C5"/>
    <w:rsid w:val="00240F0E"/>
    <w:rsid w:val="00244847"/>
    <w:rsid w:val="002733CC"/>
    <w:rsid w:val="00280B9C"/>
    <w:rsid w:val="0028686D"/>
    <w:rsid w:val="00293C17"/>
    <w:rsid w:val="002A1DFC"/>
    <w:rsid w:val="002A7105"/>
    <w:rsid w:val="002B1FCB"/>
    <w:rsid w:val="002C0A6A"/>
    <w:rsid w:val="002C21CC"/>
    <w:rsid w:val="002C4A24"/>
    <w:rsid w:val="002D0CB4"/>
    <w:rsid w:val="002D121B"/>
    <w:rsid w:val="002E1C1C"/>
    <w:rsid w:val="002E3DC3"/>
    <w:rsid w:val="002F03BA"/>
    <w:rsid w:val="002F0A48"/>
    <w:rsid w:val="002F3E6C"/>
    <w:rsid w:val="002F4297"/>
    <w:rsid w:val="002F493B"/>
    <w:rsid w:val="00301713"/>
    <w:rsid w:val="00302F1F"/>
    <w:rsid w:val="00306309"/>
    <w:rsid w:val="00311BB1"/>
    <w:rsid w:val="00322DC8"/>
    <w:rsid w:val="003247FC"/>
    <w:rsid w:val="00326D9A"/>
    <w:rsid w:val="00327CF3"/>
    <w:rsid w:val="00331070"/>
    <w:rsid w:val="003353E2"/>
    <w:rsid w:val="0034005A"/>
    <w:rsid w:val="00341C4D"/>
    <w:rsid w:val="00341C5D"/>
    <w:rsid w:val="003578D5"/>
    <w:rsid w:val="00363429"/>
    <w:rsid w:val="003718C2"/>
    <w:rsid w:val="0038369A"/>
    <w:rsid w:val="00394737"/>
    <w:rsid w:val="0039763C"/>
    <w:rsid w:val="003A110B"/>
    <w:rsid w:val="003A2026"/>
    <w:rsid w:val="003B2FC1"/>
    <w:rsid w:val="003B5312"/>
    <w:rsid w:val="003D0566"/>
    <w:rsid w:val="003D1C58"/>
    <w:rsid w:val="003D6CD3"/>
    <w:rsid w:val="003E079F"/>
    <w:rsid w:val="003E5B66"/>
    <w:rsid w:val="003F553C"/>
    <w:rsid w:val="003F6132"/>
    <w:rsid w:val="00400153"/>
    <w:rsid w:val="004023B6"/>
    <w:rsid w:val="0040493B"/>
    <w:rsid w:val="00405F48"/>
    <w:rsid w:val="00406DC6"/>
    <w:rsid w:val="00407A0A"/>
    <w:rsid w:val="00410948"/>
    <w:rsid w:val="00423BBB"/>
    <w:rsid w:val="00426C86"/>
    <w:rsid w:val="00430299"/>
    <w:rsid w:val="004314AE"/>
    <w:rsid w:val="004357E5"/>
    <w:rsid w:val="00446C04"/>
    <w:rsid w:val="00447282"/>
    <w:rsid w:val="00447434"/>
    <w:rsid w:val="00450A5A"/>
    <w:rsid w:val="004514ED"/>
    <w:rsid w:val="0045587C"/>
    <w:rsid w:val="00455A90"/>
    <w:rsid w:val="0046651F"/>
    <w:rsid w:val="004926E8"/>
    <w:rsid w:val="00497D9F"/>
    <w:rsid w:val="004B2233"/>
    <w:rsid w:val="004C060D"/>
    <w:rsid w:val="004C1411"/>
    <w:rsid w:val="004C43C8"/>
    <w:rsid w:val="004D0741"/>
    <w:rsid w:val="004D2F69"/>
    <w:rsid w:val="004D46F0"/>
    <w:rsid w:val="004D62D2"/>
    <w:rsid w:val="004D7DC2"/>
    <w:rsid w:val="004E1FF9"/>
    <w:rsid w:val="004F60E5"/>
    <w:rsid w:val="0050255B"/>
    <w:rsid w:val="00507992"/>
    <w:rsid w:val="00511236"/>
    <w:rsid w:val="005135C3"/>
    <w:rsid w:val="0053142B"/>
    <w:rsid w:val="00550BAE"/>
    <w:rsid w:val="00552D2B"/>
    <w:rsid w:val="00554F56"/>
    <w:rsid w:val="00561AA0"/>
    <w:rsid w:val="005635E3"/>
    <w:rsid w:val="00593775"/>
    <w:rsid w:val="00596054"/>
    <w:rsid w:val="00596124"/>
    <w:rsid w:val="00596E33"/>
    <w:rsid w:val="005A0973"/>
    <w:rsid w:val="005A74D5"/>
    <w:rsid w:val="005B1CBA"/>
    <w:rsid w:val="005B4514"/>
    <w:rsid w:val="005C0493"/>
    <w:rsid w:val="005C0746"/>
    <w:rsid w:val="005D0206"/>
    <w:rsid w:val="005E79CE"/>
    <w:rsid w:val="005F0B5A"/>
    <w:rsid w:val="005F256F"/>
    <w:rsid w:val="005F5FF9"/>
    <w:rsid w:val="005F6679"/>
    <w:rsid w:val="00611F3F"/>
    <w:rsid w:val="006155F2"/>
    <w:rsid w:val="006345DD"/>
    <w:rsid w:val="00634E25"/>
    <w:rsid w:val="0063681D"/>
    <w:rsid w:val="006404D0"/>
    <w:rsid w:val="00652AC9"/>
    <w:rsid w:val="00662E84"/>
    <w:rsid w:val="00664A1D"/>
    <w:rsid w:val="006825EF"/>
    <w:rsid w:val="00686CB7"/>
    <w:rsid w:val="006926B2"/>
    <w:rsid w:val="00697688"/>
    <w:rsid w:val="006A4047"/>
    <w:rsid w:val="006A49AE"/>
    <w:rsid w:val="006C18A4"/>
    <w:rsid w:val="006C3BA9"/>
    <w:rsid w:val="006C7C57"/>
    <w:rsid w:val="006D2EFE"/>
    <w:rsid w:val="006E48B4"/>
    <w:rsid w:val="006F751F"/>
    <w:rsid w:val="006F772C"/>
    <w:rsid w:val="007054CF"/>
    <w:rsid w:val="007163E9"/>
    <w:rsid w:val="0071666E"/>
    <w:rsid w:val="00717086"/>
    <w:rsid w:val="00721B19"/>
    <w:rsid w:val="00725145"/>
    <w:rsid w:val="00732F36"/>
    <w:rsid w:val="007424F9"/>
    <w:rsid w:val="00742CDA"/>
    <w:rsid w:val="007514AF"/>
    <w:rsid w:val="0075150B"/>
    <w:rsid w:val="00751814"/>
    <w:rsid w:val="007539CD"/>
    <w:rsid w:val="00754297"/>
    <w:rsid w:val="00766823"/>
    <w:rsid w:val="00771799"/>
    <w:rsid w:val="00774BFE"/>
    <w:rsid w:val="0078534D"/>
    <w:rsid w:val="00786A2C"/>
    <w:rsid w:val="00796DAF"/>
    <w:rsid w:val="007A7756"/>
    <w:rsid w:val="007B1071"/>
    <w:rsid w:val="007B2CE8"/>
    <w:rsid w:val="007B368C"/>
    <w:rsid w:val="007B7DC3"/>
    <w:rsid w:val="007C5C56"/>
    <w:rsid w:val="007E1545"/>
    <w:rsid w:val="007F325E"/>
    <w:rsid w:val="00801420"/>
    <w:rsid w:val="00802139"/>
    <w:rsid w:val="00813C19"/>
    <w:rsid w:val="00825BD2"/>
    <w:rsid w:val="00826B64"/>
    <w:rsid w:val="0083152E"/>
    <w:rsid w:val="00852E48"/>
    <w:rsid w:val="00861993"/>
    <w:rsid w:val="00863835"/>
    <w:rsid w:val="008677A0"/>
    <w:rsid w:val="0087005D"/>
    <w:rsid w:val="00872592"/>
    <w:rsid w:val="00875813"/>
    <w:rsid w:val="0088072D"/>
    <w:rsid w:val="008A2BE8"/>
    <w:rsid w:val="008B1694"/>
    <w:rsid w:val="008B3DD6"/>
    <w:rsid w:val="008B6523"/>
    <w:rsid w:val="008E12A3"/>
    <w:rsid w:val="008E5A92"/>
    <w:rsid w:val="008E6066"/>
    <w:rsid w:val="008F58B9"/>
    <w:rsid w:val="008F5AD7"/>
    <w:rsid w:val="00900B35"/>
    <w:rsid w:val="0090364B"/>
    <w:rsid w:val="00907DD3"/>
    <w:rsid w:val="00910640"/>
    <w:rsid w:val="00922666"/>
    <w:rsid w:val="00926FE9"/>
    <w:rsid w:val="00934532"/>
    <w:rsid w:val="00940EC9"/>
    <w:rsid w:val="00955562"/>
    <w:rsid w:val="009576BA"/>
    <w:rsid w:val="009626C9"/>
    <w:rsid w:val="00964496"/>
    <w:rsid w:val="00964518"/>
    <w:rsid w:val="0097541C"/>
    <w:rsid w:val="00993831"/>
    <w:rsid w:val="009A1809"/>
    <w:rsid w:val="009B31F3"/>
    <w:rsid w:val="009B4DC0"/>
    <w:rsid w:val="009C1FFC"/>
    <w:rsid w:val="009C2E27"/>
    <w:rsid w:val="009D0858"/>
    <w:rsid w:val="009D1771"/>
    <w:rsid w:val="009F2E89"/>
    <w:rsid w:val="009F3424"/>
    <w:rsid w:val="00A12EC6"/>
    <w:rsid w:val="00A20865"/>
    <w:rsid w:val="00A25EF0"/>
    <w:rsid w:val="00A27F82"/>
    <w:rsid w:val="00A31BD4"/>
    <w:rsid w:val="00A348F5"/>
    <w:rsid w:val="00A34E5F"/>
    <w:rsid w:val="00A4107C"/>
    <w:rsid w:val="00A47757"/>
    <w:rsid w:val="00A55F25"/>
    <w:rsid w:val="00A7282F"/>
    <w:rsid w:val="00A775CA"/>
    <w:rsid w:val="00A81C55"/>
    <w:rsid w:val="00A93AB4"/>
    <w:rsid w:val="00A93B46"/>
    <w:rsid w:val="00A97CA1"/>
    <w:rsid w:val="00AA5AC9"/>
    <w:rsid w:val="00AB4233"/>
    <w:rsid w:val="00AB642F"/>
    <w:rsid w:val="00AC0B93"/>
    <w:rsid w:val="00AC1A6F"/>
    <w:rsid w:val="00AC575F"/>
    <w:rsid w:val="00AD46C2"/>
    <w:rsid w:val="00AD527B"/>
    <w:rsid w:val="00AE3DF6"/>
    <w:rsid w:val="00AE5096"/>
    <w:rsid w:val="00AE6589"/>
    <w:rsid w:val="00AF7A8A"/>
    <w:rsid w:val="00B058DF"/>
    <w:rsid w:val="00B0716C"/>
    <w:rsid w:val="00B0743E"/>
    <w:rsid w:val="00B10BD6"/>
    <w:rsid w:val="00B12031"/>
    <w:rsid w:val="00B21724"/>
    <w:rsid w:val="00B252BA"/>
    <w:rsid w:val="00B421F0"/>
    <w:rsid w:val="00B52D17"/>
    <w:rsid w:val="00B74D69"/>
    <w:rsid w:val="00B8018D"/>
    <w:rsid w:val="00B94D2E"/>
    <w:rsid w:val="00BA2BDB"/>
    <w:rsid w:val="00BA44C7"/>
    <w:rsid w:val="00BA4AEE"/>
    <w:rsid w:val="00BA7CD9"/>
    <w:rsid w:val="00BB0177"/>
    <w:rsid w:val="00BC1F19"/>
    <w:rsid w:val="00BC5C70"/>
    <w:rsid w:val="00BD1E9D"/>
    <w:rsid w:val="00BD4894"/>
    <w:rsid w:val="00BD4EC6"/>
    <w:rsid w:val="00BE5433"/>
    <w:rsid w:val="00BF4357"/>
    <w:rsid w:val="00BF4485"/>
    <w:rsid w:val="00C045F8"/>
    <w:rsid w:val="00C10AE0"/>
    <w:rsid w:val="00C1337C"/>
    <w:rsid w:val="00C16CF9"/>
    <w:rsid w:val="00C31B34"/>
    <w:rsid w:val="00C31C21"/>
    <w:rsid w:val="00C330AC"/>
    <w:rsid w:val="00C6052E"/>
    <w:rsid w:val="00C60F62"/>
    <w:rsid w:val="00C63F4C"/>
    <w:rsid w:val="00C8156F"/>
    <w:rsid w:val="00C8179D"/>
    <w:rsid w:val="00C901F2"/>
    <w:rsid w:val="00C9268D"/>
    <w:rsid w:val="00CB274A"/>
    <w:rsid w:val="00CB6642"/>
    <w:rsid w:val="00CC02CF"/>
    <w:rsid w:val="00CC0A89"/>
    <w:rsid w:val="00CC19CA"/>
    <w:rsid w:val="00CC5ABE"/>
    <w:rsid w:val="00CC6272"/>
    <w:rsid w:val="00CD41B3"/>
    <w:rsid w:val="00CE6F40"/>
    <w:rsid w:val="00CF59FB"/>
    <w:rsid w:val="00D01367"/>
    <w:rsid w:val="00D01FED"/>
    <w:rsid w:val="00D07849"/>
    <w:rsid w:val="00D116D5"/>
    <w:rsid w:val="00D16424"/>
    <w:rsid w:val="00D16FC4"/>
    <w:rsid w:val="00D25217"/>
    <w:rsid w:val="00D32849"/>
    <w:rsid w:val="00D45CFE"/>
    <w:rsid w:val="00D5044E"/>
    <w:rsid w:val="00D516A7"/>
    <w:rsid w:val="00D5E23E"/>
    <w:rsid w:val="00D61DC7"/>
    <w:rsid w:val="00D63650"/>
    <w:rsid w:val="00D660FA"/>
    <w:rsid w:val="00D701D9"/>
    <w:rsid w:val="00D70C48"/>
    <w:rsid w:val="00D80DE5"/>
    <w:rsid w:val="00D86021"/>
    <w:rsid w:val="00D94CA0"/>
    <w:rsid w:val="00D95FA2"/>
    <w:rsid w:val="00DA534B"/>
    <w:rsid w:val="00DA7F36"/>
    <w:rsid w:val="00DB383B"/>
    <w:rsid w:val="00DB3B67"/>
    <w:rsid w:val="00DB4E4A"/>
    <w:rsid w:val="00DC550E"/>
    <w:rsid w:val="00DC6EE4"/>
    <w:rsid w:val="00DD3C95"/>
    <w:rsid w:val="00DE27BF"/>
    <w:rsid w:val="00DF2A57"/>
    <w:rsid w:val="00DF3A44"/>
    <w:rsid w:val="00E00894"/>
    <w:rsid w:val="00E108AD"/>
    <w:rsid w:val="00E126F5"/>
    <w:rsid w:val="00E133C4"/>
    <w:rsid w:val="00E13FE8"/>
    <w:rsid w:val="00E201CB"/>
    <w:rsid w:val="00E24B3A"/>
    <w:rsid w:val="00E25FB2"/>
    <w:rsid w:val="00E306BC"/>
    <w:rsid w:val="00E30754"/>
    <w:rsid w:val="00E36B4B"/>
    <w:rsid w:val="00E37100"/>
    <w:rsid w:val="00E429FC"/>
    <w:rsid w:val="00E46940"/>
    <w:rsid w:val="00E50E68"/>
    <w:rsid w:val="00E52DC3"/>
    <w:rsid w:val="00E66E59"/>
    <w:rsid w:val="00E80D23"/>
    <w:rsid w:val="00E85CA5"/>
    <w:rsid w:val="00E940FB"/>
    <w:rsid w:val="00E96E4D"/>
    <w:rsid w:val="00E96F14"/>
    <w:rsid w:val="00EB4B7A"/>
    <w:rsid w:val="00EB52F7"/>
    <w:rsid w:val="00EC1D9A"/>
    <w:rsid w:val="00EF242B"/>
    <w:rsid w:val="00EF5862"/>
    <w:rsid w:val="00F072DD"/>
    <w:rsid w:val="00F10BF1"/>
    <w:rsid w:val="00F12EDD"/>
    <w:rsid w:val="00F15F4F"/>
    <w:rsid w:val="00F264AA"/>
    <w:rsid w:val="00F30F05"/>
    <w:rsid w:val="00F45563"/>
    <w:rsid w:val="00F457DF"/>
    <w:rsid w:val="00F50E48"/>
    <w:rsid w:val="00F51310"/>
    <w:rsid w:val="00F5517A"/>
    <w:rsid w:val="00F61326"/>
    <w:rsid w:val="00F61C20"/>
    <w:rsid w:val="00F6656A"/>
    <w:rsid w:val="00F77DA5"/>
    <w:rsid w:val="00F80D7F"/>
    <w:rsid w:val="00F84FF4"/>
    <w:rsid w:val="00FA363D"/>
    <w:rsid w:val="00FA4C61"/>
    <w:rsid w:val="00FB23ED"/>
    <w:rsid w:val="00FB2BC8"/>
    <w:rsid w:val="00FB5481"/>
    <w:rsid w:val="00FB5490"/>
    <w:rsid w:val="00FB7D7F"/>
    <w:rsid w:val="00FC405E"/>
    <w:rsid w:val="00FC70A9"/>
    <w:rsid w:val="00FD5685"/>
    <w:rsid w:val="00FD6960"/>
    <w:rsid w:val="00FE2395"/>
    <w:rsid w:val="00FF2F17"/>
    <w:rsid w:val="010AC592"/>
    <w:rsid w:val="0127518B"/>
    <w:rsid w:val="014E1D9A"/>
    <w:rsid w:val="01AE183B"/>
    <w:rsid w:val="01CF7AE9"/>
    <w:rsid w:val="01FD6096"/>
    <w:rsid w:val="0216BA86"/>
    <w:rsid w:val="023EF2AB"/>
    <w:rsid w:val="0266B3B6"/>
    <w:rsid w:val="02A1FAC6"/>
    <w:rsid w:val="02B048E6"/>
    <w:rsid w:val="02CAF990"/>
    <w:rsid w:val="02D65A5C"/>
    <w:rsid w:val="02ECF840"/>
    <w:rsid w:val="03478ABC"/>
    <w:rsid w:val="03E63DEB"/>
    <w:rsid w:val="03E77FA8"/>
    <w:rsid w:val="03EC3577"/>
    <w:rsid w:val="04138EDD"/>
    <w:rsid w:val="043EABE6"/>
    <w:rsid w:val="044AF115"/>
    <w:rsid w:val="046A0701"/>
    <w:rsid w:val="060E0BEE"/>
    <w:rsid w:val="0610BDA5"/>
    <w:rsid w:val="061EAB8F"/>
    <w:rsid w:val="066AD547"/>
    <w:rsid w:val="06C2127D"/>
    <w:rsid w:val="06D6B372"/>
    <w:rsid w:val="06FCFB6F"/>
    <w:rsid w:val="072A3545"/>
    <w:rsid w:val="075F84F4"/>
    <w:rsid w:val="077CA164"/>
    <w:rsid w:val="07B9B240"/>
    <w:rsid w:val="07C06963"/>
    <w:rsid w:val="08117B93"/>
    <w:rsid w:val="0815453E"/>
    <w:rsid w:val="081A55CF"/>
    <w:rsid w:val="081A8040"/>
    <w:rsid w:val="08360F38"/>
    <w:rsid w:val="084069CC"/>
    <w:rsid w:val="09063ED6"/>
    <w:rsid w:val="093628D4"/>
    <w:rsid w:val="09E2D55C"/>
    <w:rsid w:val="09F2054B"/>
    <w:rsid w:val="0A292A14"/>
    <w:rsid w:val="0A80D046"/>
    <w:rsid w:val="0AD1F935"/>
    <w:rsid w:val="0AE524DF"/>
    <w:rsid w:val="0AF99E5E"/>
    <w:rsid w:val="0B33DD6E"/>
    <w:rsid w:val="0BC1F6C4"/>
    <w:rsid w:val="0BDBBAF9"/>
    <w:rsid w:val="0BEDE972"/>
    <w:rsid w:val="0C99CAF9"/>
    <w:rsid w:val="0CC00E61"/>
    <w:rsid w:val="0D2FFF9D"/>
    <w:rsid w:val="0D361241"/>
    <w:rsid w:val="0D3AE13D"/>
    <w:rsid w:val="0D849334"/>
    <w:rsid w:val="0DE999E4"/>
    <w:rsid w:val="0E3069E0"/>
    <w:rsid w:val="0E33D630"/>
    <w:rsid w:val="0E5A4216"/>
    <w:rsid w:val="0E62D029"/>
    <w:rsid w:val="0E67B190"/>
    <w:rsid w:val="0E85829E"/>
    <w:rsid w:val="0E9EB45A"/>
    <w:rsid w:val="0EB2C1C2"/>
    <w:rsid w:val="0EC918C7"/>
    <w:rsid w:val="0F76420A"/>
    <w:rsid w:val="1038DD2D"/>
    <w:rsid w:val="1090CA85"/>
    <w:rsid w:val="10CFE19A"/>
    <w:rsid w:val="10D19CE1"/>
    <w:rsid w:val="10FE5712"/>
    <w:rsid w:val="111A93B3"/>
    <w:rsid w:val="114B88FE"/>
    <w:rsid w:val="117769E1"/>
    <w:rsid w:val="11A46E21"/>
    <w:rsid w:val="122E9D42"/>
    <w:rsid w:val="12D7499E"/>
    <w:rsid w:val="13074AEA"/>
    <w:rsid w:val="132F4FE5"/>
    <w:rsid w:val="13639F95"/>
    <w:rsid w:val="13659C0C"/>
    <w:rsid w:val="139765A9"/>
    <w:rsid w:val="13CD7FA1"/>
    <w:rsid w:val="13DE1C42"/>
    <w:rsid w:val="13F3E809"/>
    <w:rsid w:val="14007DD4"/>
    <w:rsid w:val="144AAF09"/>
    <w:rsid w:val="14CE47F4"/>
    <w:rsid w:val="14E4C5B7"/>
    <w:rsid w:val="153C6792"/>
    <w:rsid w:val="15663E04"/>
    <w:rsid w:val="157B1B3A"/>
    <w:rsid w:val="1586D15C"/>
    <w:rsid w:val="15C1EA40"/>
    <w:rsid w:val="16287AE5"/>
    <w:rsid w:val="1695BE86"/>
    <w:rsid w:val="169D3CCE"/>
    <w:rsid w:val="16DE6984"/>
    <w:rsid w:val="177E008C"/>
    <w:rsid w:val="17884ECC"/>
    <w:rsid w:val="179D6C5B"/>
    <w:rsid w:val="17C19019"/>
    <w:rsid w:val="17FA7699"/>
    <w:rsid w:val="18572227"/>
    <w:rsid w:val="189305E8"/>
    <w:rsid w:val="18989780"/>
    <w:rsid w:val="18A449E4"/>
    <w:rsid w:val="18D04372"/>
    <w:rsid w:val="1A1C2FB3"/>
    <w:rsid w:val="1A343569"/>
    <w:rsid w:val="1A4D5DC6"/>
    <w:rsid w:val="1A4DB2E5"/>
    <w:rsid w:val="1A5A427F"/>
    <w:rsid w:val="1A7F3CCE"/>
    <w:rsid w:val="1A84EF12"/>
    <w:rsid w:val="1A9B0456"/>
    <w:rsid w:val="1B680873"/>
    <w:rsid w:val="1BD825C8"/>
    <w:rsid w:val="1BE9BDEB"/>
    <w:rsid w:val="1BEA5CBE"/>
    <w:rsid w:val="1BF01151"/>
    <w:rsid w:val="1CAB9289"/>
    <w:rsid w:val="1D39759C"/>
    <w:rsid w:val="1D6D04C2"/>
    <w:rsid w:val="1D7461E7"/>
    <w:rsid w:val="1D77EDFF"/>
    <w:rsid w:val="1DB400CE"/>
    <w:rsid w:val="1DE55368"/>
    <w:rsid w:val="1E458E6C"/>
    <w:rsid w:val="1E53D7C2"/>
    <w:rsid w:val="1E6849BA"/>
    <w:rsid w:val="1EC1971B"/>
    <w:rsid w:val="1ECF8CA2"/>
    <w:rsid w:val="1EE9E14E"/>
    <w:rsid w:val="1EFE1BD2"/>
    <w:rsid w:val="1F033B3E"/>
    <w:rsid w:val="1F07D904"/>
    <w:rsid w:val="1F264CC4"/>
    <w:rsid w:val="1FA5C499"/>
    <w:rsid w:val="201491DC"/>
    <w:rsid w:val="203B66B2"/>
    <w:rsid w:val="203D3698"/>
    <w:rsid w:val="206CB52D"/>
    <w:rsid w:val="20926E8E"/>
    <w:rsid w:val="2097003C"/>
    <w:rsid w:val="20A3A965"/>
    <w:rsid w:val="20A6333C"/>
    <w:rsid w:val="20CF7EE3"/>
    <w:rsid w:val="217222B1"/>
    <w:rsid w:val="21DB34B0"/>
    <w:rsid w:val="2209BE60"/>
    <w:rsid w:val="22377769"/>
    <w:rsid w:val="2247674C"/>
    <w:rsid w:val="22830F4D"/>
    <w:rsid w:val="22D2EEF9"/>
    <w:rsid w:val="2318704E"/>
    <w:rsid w:val="2330D4D7"/>
    <w:rsid w:val="236DABD4"/>
    <w:rsid w:val="23827FF8"/>
    <w:rsid w:val="241D7450"/>
    <w:rsid w:val="24E7DAC6"/>
    <w:rsid w:val="2512D519"/>
    <w:rsid w:val="2565DFB1"/>
    <w:rsid w:val="258279EE"/>
    <w:rsid w:val="25A107C1"/>
    <w:rsid w:val="25A934E0"/>
    <w:rsid w:val="25E04549"/>
    <w:rsid w:val="260394DE"/>
    <w:rsid w:val="265082C9"/>
    <w:rsid w:val="26791A3F"/>
    <w:rsid w:val="2683D360"/>
    <w:rsid w:val="26D2B9B0"/>
    <w:rsid w:val="26E8E21D"/>
    <w:rsid w:val="273A2D27"/>
    <w:rsid w:val="27403FD6"/>
    <w:rsid w:val="27CFFDC0"/>
    <w:rsid w:val="2866740B"/>
    <w:rsid w:val="2890C394"/>
    <w:rsid w:val="289A47D3"/>
    <w:rsid w:val="291DDCBD"/>
    <w:rsid w:val="29431F8A"/>
    <w:rsid w:val="2980E947"/>
    <w:rsid w:val="2991382C"/>
    <w:rsid w:val="29B01B0F"/>
    <w:rsid w:val="2A46C785"/>
    <w:rsid w:val="2A4B87CA"/>
    <w:rsid w:val="2A785803"/>
    <w:rsid w:val="2A7E6F5F"/>
    <w:rsid w:val="2B2D6A0B"/>
    <w:rsid w:val="2BAF3BF9"/>
    <w:rsid w:val="2BDC012A"/>
    <w:rsid w:val="2BE7582B"/>
    <w:rsid w:val="2C008088"/>
    <w:rsid w:val="2C08F951"/>
    <w:rsid w:val="2C5F095A"/>
    <w:rsid w:val="2CFB0C07"/>
    <w:rsid w:val="2D4F4CC6"/>
    <w:rsid w:val="2E96DC68"/>
    <w:rsid w:val="2EF6F9D0"/>
    <w:rsid w:val="2EF8C80D"/>
    <w:rsid w:val="2F0EC1F2"/>
    <w:rsid w:val="2FB25FE3"/>
    <w:rsid w:val="30919EC2"/>
    <w:rsid w:val="30B07FDE"/>
    <w:rsid w:val="30C1BAB5"/>
    <w:rsid w:val="30C3333C"/>
    <w:rsid w:val="30D3F1AB"/>
    <w:rsid w:val="30DCC5F8"/>
    <w:rsid w:val="312D18D7"/>
    <w:rsid w:val="316CB6A1"/>
    <w:rsid w:val="319D90CF"/>
    <w:rsid w:val="31BFC718"/>
    <w:rsid w:val="32119296"/>
    <w:rsid w:val="32761B59"/>
    <w:rsid w:val="328DEF08"/>
    <w:rsid w:val="32AC0469"/>
    <w:rsid w:val="32AD7211"/>
    <w:rsid w:val="33108752"/>
    <w:rsid w:val="3324193A"/>
    <w:rsid w:val="332E46FF"/>
    <w:rsid w:val="338390C0"/>
    <w:rsid w:val="33CE23BB"/>
    <w:rsid w:val="3417FF01"/>
    <w:rsid w:val="341EC5DB"/>
    <w:rsid w:val="343CF0FE"/>
    <w:rsid w:val="346F22DE"/>
    <w:rsid w:val="3505DC53"/>
    <w:rsid w:val="35497D1E"/>
    <w:rsid w:val="35920AC6"/>
    <w:rsid w:val="35F2A817"/>
    <w:rsid w:val="3680CECD"/>
    <w:rsid w:val="36A9AFC0"/>
    <w:rsid w:val="36B1407F"/>
    <w:rsid w:val="3702F7A1"/>
    <w:rsid w:val="3705C47D"/>
    <w:rsid w:val="37061875"/>
    <w:rsid w:val="3711A27F"/>
    <w:rsid w:val="3739105B"/>
    <w:rsid w:val="37B7A1CA"/>
    <w:rsid w:val="37F26E72"/>
    <w:rsid w:val="380B96CF"/>
    <w:rsid w:val="3814365E"/>
    <w:rsid w:val="38AD72E0"/>
    <w:rsid w:val="38BB91C3"/>
    <w:rsid w:val="38BC2261"/>
    <w:rsid w:val="38C5B065"/>
    <w:rsid w:val="38D18700"/>
    <w:rsid w:val="391286F8"/>
    <w:rsid w:val="397D9448"/>
    <w:rsid w:val="398EAA91"/>
    <w:rsid w:val="39973EBD"/>
    <w:rsid w:val="39A0D732"/>
    <w:rsid w:val="39C485D3"/>
    <w:rsid w:val="39D1FFA3"/>
    <w:rsid w:val="3A0515A0"/>
    <w:rsid w:val="3A494341"/>
    <w:rsid w:val="3A5AB7A7"/>
    <w:rsid w:val="3AC7EA3C"/>
    <w:rsid w:val="3AF52527"/>
    <w:rsid w:val="3B8AC46E"/>
    <w:rsid w:val="3C22EE12"/>
    <w:rsid w:val="3C37221B"/>
    <w:rsid w:val="3C4ED993"/>
    <w:rsid w:val="3C6E1B97"/>
    <w:rsid w:val="3CC3D843"/>
    <w:rsid w:val="3DBE670F"/>
    <w:rsid w:val="3DBEBE73"/>
    <w:rsid w:val="3DD024A5"/>
    <w:rsid w:val="3DDCDA29"/>
    <w:rsid w:val="3E0D667E"/>
    <w:rsid w:val="3E520021"/>
    <w:rsid w:val="3EB27F08"/>
    <w:rsid w:val="3F5A8ED4"/>
    <w:rsid w:val="3F8CA604"/>
    <w:rsid w:val="4076B964"/>
    <w:rsid w:val="40966D86"/>
    <w:rsid w:val="41736B7C"/>
    <w:rsid w:val="41C4B00B"/>
    <w:rsid w:val="41DB1165"/>
    <w:rsid w:val="41DDD868"/>
    <w:rsid w:val="41ECB5B8"/>
    <w:rsid w:val="42123257"/>
    <w:rsid w:val="42270374"/>
    <w:rsid w:val="4235A899"/>
    <w:rsid w:val="42A4916D"/>
    <w:rsid w:val="430A43AF"/>
    <w:rsid w:val="436B769F"/>
    <w:rsid w:val="436D9E2E"/>
    <w:rsid w:val="44A61410"/>
    <w:rsid w:val="44C54182"/>
    <w:rsid w:val="44FEE7DD"/>
    <w:rsid w:val="4536D148"/>
    <w:rsid w:val="45AB2719"/>
    <w:rsid w:val="45E109EA"/>
    <w:rsid w:val="46031B1B"/>
    <w:rsid w:val="4686E657"/>
    <w:rsid w:val="46ADDA80"/>
    <w:rsid w:val="471F2416"/>
    <w:rsid w:val="47DC5370"/>
    <w:rsid w:val="4822B6B8"/>
    <w:rsid w:val="4833F18F"/>
    <w:rsid w:val="487CC48B"/>
    <w:rsid w:val="490E8C25"/>
    <w:rsid w:val="492BCA59"/>
    <w:rsid w:val="492DD767"/>
    <w:rsid w:val="4961904B"/>
    <w:rsid w:val="4A39F82B"/>
    <w:rsid w:val="4A47552E"/>
    <w:rsid w:val="4A60FAA2"/>
    <w:rsid w:val="4A8253F4"/>
    <w:rsid w:val="4A82578B"/>
    <w:rsid w:val="4B3E41D7"/>
    <w:rsid w:val="4B6B9251"/>
    <w:rsid w:val="4B83FB56"/>
    <w:rsid w:val="4BD5C88C"/>
    <w:rsid w:val="4C052157"/>
    <w:rsid w:val="4C536C3E"/>
    <w:rsid w:val="4C5F5544"/>
    <w:rsid w:val="4C6DDF43"/>
    <w:rsid w:val="4CB5AEA1"/>
    <w:rsid w:val="4CBA13B7"/>
    <w:rsid w:val="4CC4B77E"/>
    <w:rsid w:val="4D03D2A4"/>
    <w:rsid w:val="4D07006C"/>
    <w:rsid w:val="4D2339E1"/>
    <w:rsid w:val="4D46EDD9"/>
    <w:rsid w:val="4D68DC9F"/>
    <w:rsid w:val="4DACAA53"/>
    <w:rsid w:val="4DFC06B4"/>
    <w:rsid w:val="4EB66681"/>
    <w:rsid w:val="4EBEACA1"/>
    <w:rsid w:val="4EC84463"/>
    <w:rsid w:val="4F1A27BF"/>
    <w:rsid w:val="4F6A9AED"/>
    <w:rsid w:val="501B91A7"/>
    <w:rsid w:val="503F0374"/>
    <w:rsid w:val="50647591"/>
    <w:rsid w:val="5080DF4E"/>
    <w:rsid w:val="50C3B4E1"/>
    <w:rsid w:val="51055FC2"/>
    <w:rsid w:val="51E55C02"/>
    <w:rsid w:val="5255CA58"/>
    <w:rsid w:val="52A5C3AA"/>
    <w:rsid w:val="52B5CF91"/>
    <w:rsid w:val="534B44E3"/>
    <w:rsid w:val="534C62F9"/>
    <w:rsid w:val="53512B17"/>
    <w:rsid w:val="5356F747"/>
    <w:rsid w:val="535AFF78"/>
    <w:rsid w:val="5412C90A"/>
    <w:rsid w:val="5419BE2F"/>
    <w:rsid w:val="544A1150"/>
    <w:rsid w:val="54A74F4A"/>
    <w:rsid w:val="551A621D"/>
    <w:rsid w:val="55354F45"/>
    <w:rsid w:val="56113515"/>
    <w:rsid w:val="56484B3B"/>
    <w:rsid w:val="56AA544A"/>
    <w:rsid w:val="56F1C0BD"/>
    <w:rsid w:val="5709242E"/>
    <w:rsid w:val="571BF5A2"/>
    <w:rsid w:val="57B2A6D6"/>
    <w:rsid w:val="57B3A5DC"/>
    <w:rsid w:val="57CC83C8"/>
    <w:rsid w:val="5811400D"/>
    <w:rsid w:val="586287BD"/>
    <w:rsid w:val="5941D3B9"/>
    <w:rsid w:val="59D682EF"/>
    <w:rsid w:val="59E81E48"/>
    <w:rsid w:val="5A2E3FCB"/>
    <w:rsid w:val="5A4700BD"/>
    <w:rsid w:val="5AD423F8"/>
    <w:rsid w:val="5B95CDFC"/>
    <w:rsid w:val="5C0BC704"/>
    <w:rsid w:val="5C5C50B1"/>
    <w:rsid w:val="5CD42F73"/>
    <w:rsid w:val="5D24B451"/>
    <w:rsid w:val="5D2F6A7A"/>
    <w:rsid w:val="5D915304"/>
    <w:rsid w:val="5DFBF167"/>
    <w:rsid w:val="5DFEE001"/>
    <w:rsid w:val="5E193D3A"/>
    <w:rsid w:val="5EB07075"/>
    <w:rsid w:val="5EB3FE8F"/>
    <w:rsid w:val="5EB539C8"/>
    <w:rsid w:val="5EB539C8"/>
    <w:rsid w:val="5F8701C3"/>
    <w:rsid w:val="5F97C1C8"/>
    <w:rsid w:val="5F9A8829"/>
    <w:rsid w:val="5F9BDEF9"/>
    <w:rsid w:val="5FAE8EE6"/>
    <w:rsid w:val="5FBCB5CE"/>
    <w:rsid w:val="600A6E31"/>
    <w:rsid w:val="603F8A33"/>
    <w:rsid w:val="6136B33B"/>
    <w:rsid w:val="61B25623"/>
    <w:rsid w:val="621E12DC"/>
    <w:rsid w:val="62BA575E"/>
    <w:rsid w:val="63509994"/>
    <w:rsid w:val="636268AC"/>
    <w:rsid w:val="63695633"/>
    <w:rsid w:val="637EDC31"/>
    <w:rsid w:val="6399F3DA"/>
    <w:rsid w:val="63AD1E32"/>
    <w:rsid w:val="64323BBC"/>
    <w:rsid w:val="645D1926"/>
    <w:rsid w:val="65187086"/>
    <w:rsid w:val="651AAC92"/>
    <w:rsid w:val="6523A4EC"/>
    <w:rsid w:val="653031F4"/>
    <w:rsid w:val="65348154"/>
    <w:rsid w:val="658CC81A"/>
    <w:rsid w:val="65D79DB1"/>
    <w:rsid w:val="65E8F9A4"/>
    <w:rsid w:val="65FA4373"/>
    <w:rsid w:val="661078D6"/>
    <w:rsid w:val="66B91EB7"/>
    <w:rsid w:val="66BF9FB0"/>
    <w:rsid w:val="675EC7CA"/>
    <w:rsid w:val="67687B1C"/>
    <w:rsid w:val="676D72A8"/>
    <w:rsid w:val="677B1536"/>
    <w:rsid w:val="678073E7"/>
    <w:rsid w:val="678C99EA"/>
    <w:rsid w:val="67C945B0"/>
    <w:rsid w:val="687575A8"/>
    <w:rsid w:val="688C0AF2"/>
    <w:rsid w:val="68E5A357"/>
    <w:rsid w:val="690C1702"/>
    <w:rsid w:val="69289CC3"/>
    <w:rsid w:val="695FE509"/>
    <w:rsid w:val="6974BE06"/>
    <w:rsid w:val="699166F6"/>
    <w:rsid w:val="69BAC5F6"/>
    <w:rsid w:val="6A578CB9"/>
    <w:rsid w:val="6AA71103"/>
    <w:rsid w:val="6AA8891A"/>
    <w:rsid w:val="6AB39E0B"/>
    <w:rsid w:val="6AC46D24"/>
    <w:rsid w:val="6AFBB56A"/>
    <w:rsid w:val="6B24DE1B"/>
    <w:rsid w:val="6B4B5894"/>
    <w:rsid w:val="6B85BAD9"/>
    <w:rsid w:val="6B92E670"/>
    <w:rsid w:val="6B9316CA"/>
    <w:rsid w:val="6BB83017"/>
    <w:rsid w:val="6D2EB6D1"/>
    <w:rsid w:val="6D42BA67"/>
    <w:rsid w:val="6D5FA06F"/>
    <w:rsid w:val="6D727ED0"/>
    <w:rsid w:val="6D9A52CF"/>
    <w:rsid w:val="6DFBDB6E"/>
    <w:rsid w:val="6E03FB6C"/>
    <w:rsid w:val="6E041138"/>
    <w:rsid w:val="6E325FEC"/>
    <w:rsid w:val="6E37D388"/>
    <w:rsid w:val="6E6C8BBF"/>
    <w:rsid w:val="6F0C7A14"/>
    <w:rsid w:val="6F41C417"/>
    <w:rsid w:val="6F98DA66"/>
    <w:rsid w:val="6FA51313"/>
    <w:rsid w:val="6FB49D6A"/>
    <w:rsid w:val="6FCAD72D"/>
    <w:rsid w:val="6FCE304D"/>
    <w:rsid w:val="6FE3C9AD"/>
    <w:rsid w:val="7021B043"/>
    <w:rsid w:val="706D439F"/>
    <w:rsid w:val="70ACB580"/>
    <w:rsid w:val="70FD40A7"/>
    <w:rsid w:val="72276AC1"/>
    <w:rsid w:val="726613B1"/>
    <w:rsid w:val="72CFADA1"/>
    <w:rsid w:val="739C3920"/>
    <w:rsid w:val="73A39126"/>
    <w:rsid w:val="7430AE1A"/>
    <w:rsid w:val="746C4B89"/>
    <w:rsid w:val="748AC623"/>
    <w:rsid w:val="748E481C"/>
    <w:rsid w:val="75380981"/>
    <w:rsid w:val="7566CBF7"/>
    <w:rsid w:val="7570792B"/>
    <w:rsid w:val="761308BE"/>
    <w:rsid w:val="76D069FB"/>
    <w:rsid w:val="776BD019"/>
    <w:rsid w:val="78758865"/>
    <w:rsid w:val="787CFA45"/>
    <w:rsid w:val="78DB32AC"/>
    <w:rsid w:val="78FD5D72"/>
    <w:rsid w:val="7946AE13"/>
    <w:rsid w:val="79479E9F"/>
    <w:rsid w:val="7AA7601A"/>
    <w:rsid w:val="7AC95617"/>
    <w:rsid w:val="7AC96BE3"/>
    <w:rsid w:val="7B40C473"/>
    <w:rsid w:val="7B87597A"/>
    <w:rsid w:val="7BBF2941"/>
    <w:rsid w:val="7BE5F669"/>
    <w:rsid w:val="7BE74BAF"/>
    <w:rsid w:val="7C633551"/>
    <w:rsid w:val="7E18800C"/>
    <w:rsid w:val="7E26D177"/>
    <w:rsid w:val="7EA74CAF"/>
    <w:rsid w:val="7EC2571F"/>
    <w:rsid w:val="7ECD728C"/>
    <w:rsid w:val="7EDBED0D"/>
    <w:rsid w:val="7EF0FB0D"/>
    <w:rsid w:val="7EFA5E43"/>
    <w:rsid w:val="7F194336"/>
    <w:rsid w:val="7F2152EE"/>
    <w:rsid w:val="7FAEFE30"/>
    <w:rsid w:val="7FC2A1D8"/>
    <w:rsid w:val="7FC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A36F1"/>
  <w15:chartTrackingRefBased/>
  <w15:docId w15:val="{8A639E8A-891A-49CF-9B4C-5E775A791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locked="1" w:uiPriority="9" w:semiHidden="1" w:unhideWhenUsed="1"/>
    <w:lsdException w:name="heading 9" w:locked="1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/>
    <w:lsdException w:name="Intense Reference" w:uiPriority="32" w:semiHidden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/Normal"/>
    <w:qFormat/>
    <w:rsid w:val="00156CBC"/>
    <w:pPr>
      <w:spacing w:after="0" w:line="312" w:lineRule="auto"/>
      <w:contextualSpacing/>
    </w:pPr>
  </w:style>
  <w:style w:type="paragraph" w:styleId="Heading1">
    <w:name w:val="heading 1"/>
    <w:aliases w:val="/Heading 1"/>
    <w:basedOn w:val="Normal"/>
    <w:next w:val="Normal"/>
    <w:link w:val="Heading1Char"/>
    <w:autoRedefine/>
    <w:uiPriority w:val="2"/>
    <w:qFormat/>
    <w:rsid w:val="00FB2BC8"/>
    <w:pPr>
      <w:spacing w:line="240" w:lineRule="auto"/>
      <w:outlineLvl w:val="0"/>
    </w:pPr>
    <w:rPr>
      <w:b/>
      <w:bCs/>
      <w:color w:val="012C76" w:themeColor="text2"/>
      <w:sz w:val="44"/>
      <w:szCs w:val="44"/>
    </w:rPr>
  </w:style>
  <w:style w:type="paragraph" w:styleId="Heading2">
    <w:name w:val="heading 2"/>
    <w:aliases w:val="/Heading 2"/>
    <w:basedOn w:val="Normal"/>
    <w:next w:val="Normal"/>
    <w:link w:val="Heading2Char"/>
    <w:uiPriority w:val="2"/>
    <w:qFormat/>
    <w:rsid w:val="00F6656A"/>
    <w:pPr>
      <w:spacing w:line="264" w:lineRule="auto"/>
      <w:outlineLvl w:val="1"/>
    </w:pPr>
    <w:rPr>
      <w:b/>
      <w:bCs/>
      <w:color w:val="012C76" w:themeColor="text2"/>
      <w:sz w:val="36"/>
      <w:szCs w:val="36"/>
    </w:rPr>
  </w:style>
  <w:style w:type="paragraph" w:styleId="Heading3">
    <w:name w:val="heading 3"/>
    <w:aliases w:val="/Heading 3"/>
    <w:basedOn w:val="StrongBold"/>
    <w:next w:val="Normal"/>
    <w:link w:val="Heading3Char"/>
    <w:autoRedefine/>
    <w:uiPriority w:val="2"/>
    <w:qFormat/>
    <w:rsid w:val="000F08B5"/>
    <w:pPr>
      <w:outlineLvl w:val="2"/>
    </w:pPr>
    <w:rPr>
      <w:rFonts w:asciiTheme="majorHAnsi" w:hAnsiTheme="majorHAnsi"/>
      <w:color w:val="012C76" w:themeColor="text2"/>
      <w:sz w:val="28"/>
      <w:szCs w:val="28"/>
    </w:rPr>
  </w:style>
  <w:style w:type="paragraph" w:styleId="Heading4">
    <w:name w:val="heading 4"/>
    <w:aliases w:val="/Heading 4,Subtitle Small 1"/>
    <w:basedOn w:val="Normal"/>
    <w:next w:val="Normal"/>
    <w:link w:val="Heading4Char"/>
    <w:uiPriority w:val="2"/>
    <w:rsid w:val="00B12031"/>
    <w:pPr>
      <w:outlineLvl w:val="3"/>
    </w:pPr>
    <w:rPr>
      <w:rFonts w:ascii="Figtree SemiBold" w:hAnsi="Figtree SemiBold"/>
      <w:color w:val="000000" w:themeColor="text1"/>
      <w:sz w:val="28"/>
      <w:szCs w:val="28"/>
    </w:rPr>
  </w:style>
  <w:style w:type="paragraph" w:styleId="Heading5">
    <w:name w:val="heading 5"/>
    <w:aliases w:val="/Heading 5,Subtitle Small 2"/>
    <w:basedOn w:val="Normal"/>
    <w:next w:val="Normal"/>
    <w:link w:val="Heading5Char"/>
    <w:uiPriority w:val="2"/>
    <w:qFormat/>
    <w:rsid w:val="00B12031"/>
    <w:pPr>
      <w:outlineLvl w:val="4"/>
    </w:pPr>
    <w:rPr>
      <w:rFonts w:ascii="Figtree SemiBold" w:hAnsi="Figtree SemiBold"/>
      <w:i/>
      <w:iCs/>
      <w:color w:val="000000" w:themeColor="text1"/>
      <w:sz w:val="28"/>
      <w:szCs w:val="28"/>
    </w:rPr>
  </w:style>
  <w:style w:type="paragraph" w:styleId="Heading6">
    <w:name w:val="heading 6"/>
    <w:aliases w:val="/Heading 6"/>
    <w:basedOn w:val="Normal"/>
    <w:next w:val="Normal"/>
    <w:link w:val="Heading6Char"/>
    <w:uiPriority w:val="2"/>
    <w:unhideWhenUsed/>
    <w:rsid w:val="00BC1F19"/>
    <w:pPr>
      <w:spacing w:line="264" w:lineRule="auto"/>
      <w:outlineLvl w:val="5"/>
    </w:pPr>
    <w:rPr>
      <w:b/>
      <w:bCs/>
      <w:color w:val="000000" w:themeColor="text1"/>
      <w:sz w:val="28"/>
      <w:szCs w:val="28"/>
    </w:rPr>
  </w:style>
  <w:style w:type="paragraph" w:styleId="Heading7">
    <w:name w:val="heading 7"/>
    <w:aliases w:val="/Heading 7"/>
    <w:basedOn w:val="Heading6"/>
    <w:next w:val="Normal"/>
    <w:link w:val="Heading7Char"/>
    <w:uiPriority w:val="2"/>
    <w:unhideWhenUsed/>
    <w:rsid w:val="00BC1F19"/>
    <w:pPr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"/>
    <w:semiHidden/>
    <w:locked/>
    <w:rsid w:val="00BC1F19"/>
    <w:pPr>
      <w:outlineLvl w:val="7"/>
    </w:pPr>
    <w:rPr>
      <w:sz w:val="20"/>
    </w:rPr>
  </w:style>
  <w:style w:type="paragraph" w:styleId="Heading9">
    <w:name w:val="heading 9"/>
    <w:basedOn w:val="Heading8"/>
    <w:next w:val="Normal"/>
    <w:link w:val="Heading9Char"/>
    <w:uiPriority w:val="9"/>
    <w:semiHidden/>
    <w:locked/>
    <w:rsid w:val="00EF5862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yperlinks" w:customStyle="1">
    <w:name w:val="/Hyperlinks"/>
    <w:basedOn w:val="Normal"/>
    <w:link w:val="HyperlinksChar"/>
    <w:autoRedefine/>
    <w:uiPriority w:val="1"/>
    <w:qFormat/>
    <w:rsid w:val="00552D2B"/>
    <w:rPr>
      <w:color w:val="236BF4" w:themeColor="accent1"/>
      <w:u w:val="single"/>
    </w:rPr>
  </w:style>
  <w:style w:type="character" w:styleId="Strong">
    <w:name w:val="Strong"/>
    <w:aliases w:val="/Strong"/>
    <w:basedOn w:val="StrongBoldChar"/>
    <w:uiPriority w:val="5"/>
    <w:rsid w:val="00BC1F19"/>
    <w:rPr>
      <w:b/>
      <w:bCs/>
    </w:rPr>
  </w:style>
  <w:style w:type="character" w:styleId="Heading5Char" w:customStyle="1">
    <w:name w:val="Heading 5 Char"/>
    <w:aliases w:val="/Heading 5 Char,Subtitle Small 2 Char"/>
    <w:basedOn w:val="DefaultParagraphFont"/>
    <w:link w:val="Heading5"/>
    <w:uiPriority w:val="2"/>
    <w:rsid w:val="00B12031"/>
    <w:rPr>
      <w:rFonts w:ascii="Figtree SemiBold" w:hAnsi="Figtree SemiBold"/>
      <w:i/>
      <w:iCs/>
      <w:color w:val="000000" w:themeColor="text1"/>
      <w:sz w:val="28"/>
      <w:szCs w:val="28"/>
    </w:rPr>
  </w:style>
  <w:style w:type="paragraph" w:styleId="StrongBold" w:customStyle="1">
    <w:name w:val="/Strong Bold"/>
    <w:basedOn w:val="Normal"/>
    <w:link w:val="StrongBoldChar"/>
    <w:autoRedefine/>
    <w:uiPriority w:val="1"/>
    <w:qFormat/>
    <w:rsid w:val="0039763C"/>
    <w:rPr>
      <w:b/>
      <w:bCs/>
    </w:rPr>
  </w:style>
  <w:style w:type="character" w:styleId="StrongBoldChar" w:customStyle="1">
    <w:name w:val="/Strong Bold Char"/>
    <w:basedOn w:val="DefaultParagraphFont"/>
    <w:link w:val="StrongBold"/>
    <w:uiPriority w:val="1"/>
    <w:rsid w:val="0039763C"/>
    <w:rPr>
      <w:b/>
      <w:bCs/>
    </w:rPr>
  </w:style>
  <w:style w:type="character" w:styleId="Emphasis">
    <w:name w:val="Emphasis"/>
    <w:aliases w:val="/Emphasis,Strong Bold Emphasis"/>
    <w:uiPriority w:val="5"/>
    <w:qFormat/>
    <w:rsid w:val="00B058DF"/>
    <w:rPr>
      <w:b/>
      <w:bCs/>
      <w:i/>
      <w:iCs/>
    </w:rPr>
  </w:style>
  <w:style w:type="paragraph" w:styleId="NoSpacing">
    <w:name w:val="No Spacing"/>
    <w:aliases w:val="/No Spacing"/>
    <w:basedOn w:val="Normal"/>
    <w:link w:val="NoSpacingChar"/>
    <w:uiPriority w:val="1"/>
    <w:qFormat/>
    <w:rsid w:val="00B058DF"/>
    <w:pPr>
      <w:spacing w:before="360" w:line="240" w:lineRule="auto"/>
    </w:pPr>
  </w:style>
  <w:style w:type="character" w:styleId="IntenseEmphasis">
    <w:name w:val="Intense Emphasis"/>
    <w:aliases w:val="/Intense Emphasis"/>
    <w:basedOn w:val="Emphasis"/>
    <w:uiPriority w:val="5"/>
    <w:qFormat/>
    <w:rsid w:val="00EF5862"/>
    <w:rPr>
      <w:b/>
      <w:bCs/>
      <w:i/>
      <w:iCs/>
      <w:u w:val="single"/>
    </w:rPr>
  </w:style>
  <w:style w:type="paragraph" w:styleId="IntenseQuote">
    <w:name w:val="Intense Quote"/>
    <w:aliases w:val="/Intense Quote,Long Quote"/>
    <w:basedOn w:val="Normal"/>
    <w:next w:val="Normal"/>
    <w:link w:val="IntenseQuoteChar"/>
    <w:uiPriority w:val="6"/>
    <w:rsid w:val="00BB0177"/>
    <w:pPr>
      <w:pBdr>
        <w:top w:val="single" w:color="000000" w:themeColor="text1" w:sz="4" w:space="14"/>
        <w:bottom w:val="single" w:color="000000" w:themeColor="text1" w:sz="4" w:space="14"/>
      </w:pBdr>
      <w:tabs>
        <w:tab w:val="left" w:pos="8550"/>
      </w:tabs>
      <w:spacing w:before="360" w:after="360" w:line="240" w:lineRule="auto"/>
      <w:jc w:val="center"/>
    </w:pPr>
    <w:rPr>
      <w:b/>
      <w:i/>
      <w:iCs/>
      <w:color w:val="000000" w:themeColor="text1"/>
      <w:sz w:val="28"/>
      <w:szCs w:val="20"/>
    </w:rPr>
  </w:style>
  <w:style w:type="character" w:styleId="IntenseQuoteChar" w:customStyle="1">
    <w:name w:val="Intense Quote Char"/>
    <w:aliases w:val="/Intense Quote Char,Long Quote Char"/>
    <w:basedOn w:val="DefaultParagraphFont"/>
    <w:link w:val="IntenseQuote"/>
    <w:uiPriority w:val="6"/>
    <w:rsid w:val="00BB0177"/>
    <w:rPr>
      <w:b/>
      <w:i/>
      <w:iCs/>
      <w:color w:val="000000" w:themeColor="text1"/>
      <w:sz w:val="28"/>
      <w:szCs w:val="20"/>
    </w:rPr>
  </w:style>
  <w:style w:type="paragraph" w:styleId="TOC4">
    <w:name w:val="toc 4"/>
    <w:aliases w:val="/TOC 4"/>
    <w:basedOn w:val="TOC3"/>
    <w:next w:val="Normal"/>
    <w:autoRedefine/>
    <w:uiPriority w:val="8"/>
    <w:rsid w:val="00EF5862"/>
  </w:style>
  <w:style w:type="paragraph" w:styleId="TOC2">
    <w:name w:val="toc 2"/>
    <w:aliases w:val="/TOC 2"/>
    <w:basedOn w:val="TOC1"/>
    <w:next w:val="Normal"/>
    <w:autoRedefine/>
    <w:uiPriority w:val="39"/>
    <w:rsid w:val="00497D9F"/>
    <w:pPr>
      <w:ind w:left="360"/>
    </w:pPr>
    <w:rPr>
      <w:sz w:val="24"/>
      <w:szCs w:val="24"/>
    </w:rPr>
  </w:style>
  <w:style w:type="paragraph" w:styleId="BulletedList" w:customStyle="1">
    <w:name w:val="/Bulleted List"/>
    <w:basedOn w:val="Normal"/>
    <w:autoRedefine/>
    <w:uiPriority w:val="1"/>
    <w:rsid w:val="002C4A24"/>
    <w:pPr>
      <w:numPr>
        <w:numId w:val="17"/>
      </w:numPr>
      <w:spacing w:line="276" w:lineRule="auto"/>
    </w:pPr>
  </w:style>
  <w:style w:type="character" w:styleId="HyperlinksChar" w:customStyle="1">
    <w:name w:val="/Hyperlinks Char"/>
    <w:basedOn w:val="DefaultParagraphFont"/>
    <w:link w:val="Hyperlinks"/>
    <w:uiPriority w:val="1"/>
    <w:rsid w:val="00552D2B"/>
    <w:rPr>
      <w:color w:val="236BF4" w:themeColor="accent1"/>
      <w:u w:val="single"/>
    </w:rPr>
  </w:style>
  <w:style w:type="paragraph" w:styleId="OVERLINETAG" w:customStyle="1">
    <w:name w:val="/OVERLINE | TAG"/>
    <w:basedOn w:val="Normal"/>
    <w:link w:val="OVERLINETAGChar"/>
    <w:uiPriority w:val="4"/>
    <w:qFormat/>
    <w:rsid w:val="00C31B34"/>
    <w:pPr>
      <w:spacing w:line="276" w:lineRule="auto"/>
    </w:pPr>
    <w:rPr>
      <w:b/>
      <w:bCs/>
      <w:caps/>
      <w:color w:val="6452F3" w:themeColor="accent2"/>
    </w:rPr>
  </w:style>
  <w:style w:type="character" w:styleId="Heading1Char" w:customStyle="1">
    <w:name w:val="Heading 1 Char"/>
    <w:aliases w:val="/Heading 1 Char"/>
    <w:basedOn w:val="DefaultParagraphFont"/>
    <w:link w:val="Heading1"/>
    <w:uiPriority w:val="2"/>
    <w:rsid w:val="00FB2BC8"/>
    <w:rPr>
      <w:b/>
      <w:bCs/>
      <w:color w:val="012C76" w:themeColor="text2"/>
      <w:sz w:val="44"/>
      <w:szCs w:val="44"/>
    </w:rPr>
  </w:style>
  <w:style w:type="character" w:styleId="Heading2Char" w:customStyle="1">
    <w:name w:val="Heading 2 Char"/>
    <w:aliases w:val="/Heading 2 Char"/>
    <w:basedOn w:val="DefaultParagraphFont"/>
    <w:link w:val="Heading2"/>
    <w:uiPriority w:val="2"/>
    <w:rsid w:val="00F6656A"/>
    <w:rPr>
      <w:b/>
      <w:bCs/>
      <w:color w:val="012C76" w:themeColor="text2"/>
      <w:sz w:val="36"/>
      <w:szCs w:val="36"/>
    </w:rPr>
  </w:style>
  <w:style w:type="character" w:styleId="Heading4Char" w:customStyle="1">
    <w:name w:val="Heading 4 Char"/>
    <w:aliases w:val="/Heading 4 Char,Subtitle Small 1 Char"/>
    <w:basedOn w:val="DefaultParagraphFont"/>
    <w:link w:val="Heading4"/>
    <w:uiPriority w:val="2"/>
    <w:rsid w:val="00B12031"/>
    <w:rPr>
      <w:rFonts w:ascii="Figtree SemiBold" w:hAnsi="Figtree SemiBold"/>
      <w:color w:val="000000" w:themeColor="text1"/>
      <w:sz w:val="28"/>
      <w:szCs w:val="28"/>
    </w:rPr>
  </w:style>
  <w:style w:type="paragraph" w:styleId="Title">
    <w:name w:val="Title"/>
    <w:aliases w:val="/Title"/>
    <w:basedOn w:val="Normal"/>
    <w:next w:val="Normal"/>
    <w:link w:val="TitleChar"/>
    <w:autoRedefine/>
    <w:uiPriority w:val="3"/>
    <w:qFormat/>
    <w:rsid w:val="002148DA"/>
    <w:pPr>
      <w:spacing w:line="240" w:lineRule="auto"/>
    </w:pPr>
    <w:rPr>
      <w:color w:val="FBFBFB" w:themeColor="background1"/>
      <w:sz w:val="64"/>
      <w:szCs w:val="64"/>
    </w:rPr>
  </w:style>
  <w:style w:type="character" w:styleId="TitleChar" w:customStyle="1">
    <w:name w:val="Title Char"/>
    <w:aliases w:val="/Title Char"/>
    <w:basedOn w:val="DefaultParagraphFont"/>
    <w:link w:val="Title"/>
    <w:uiPriority w:val="3"/>
    <w:rsid w:val="002148DA"/>
    <w:rPr>
      <w:color w:val="FBFBFB" w:themeColor="background1"/>
      <w:sz w:val="64"/>
      <w:szCs w:val="64"/>
    </w:rPr>
  </w:style>
  <w:style w:type="paragraph" w:styleId="Subtitle">
    <w:name w:val="Subtitle"/>
    <w:aliases w:val="/Subtitle"/>
    <w:basedOn w:val="Normal"/>
    <w:next w:val="Normal"/>
    <w:link w:val="SubtitleChar"/>
    <w:autoRedefine/>
    <w:uiPriority w:val="3"/>
    <w:qFormat/>
    <w:rsid w:val="002148DA"/>
    <w:pPr>
      <w:spacing w:line="240" w:lineRule="auto"/>
    </w:pPr>
    <w:rPr>
      <w:b/>
      <w:bCs/>
      <w:color w:val="FBFBFB" w:themeColor="background1"/>
      <w:sz w:val="40"/>
      <w:szCs w:val="40"/>
    </w:rPr>
  </w:style>
  <w:style w:type="character" w:styleId="SubtitleChar" w:customStyle="1">
    <w:name w:val="Subtitle Char"/>
    <w:aliases w:val="/Subtitle Char"/>
    <w:basedOn w:val="DefaultParagraphFont"/>
    <w:link w:val="Subtitle"/>
    <w:uiPriority w:val="3"/>
    <w:rsid w:val="002148DA"/>
    <w:rPr>
      <w:b/>
      <w:bCs/>
      <w:color w:val="FBFBFB" w:themeColor="background1"/>
      <w:sz w:val="40"/>
      <w:szCs w:val="40"/>
    </w:rPr>
  </w:style>
  <w:style w:type="paragraph" w:styleId="Quote">
    <w:name w:val="Quote"/>
    <w:aliases w:val="/Quote,Large Quote"/>
    <w:basedOn w:val="Normal"/>
    <w:next w:val="Normal"/>
    <w:link w:val="QuoteChar"/>
    <w:uiPriority w:val="6"/>
    <w:qFormat/>
    <w:rsid w:val="00E25FB2"/>
    <w:pPr>
      <w:spacing w:before="200" w:line="276" w:lineRule="auto"/>
      <w:ind w:left="864" w:right="864"/>
      <w:jc w:val="center"/>
    </w:pPr>
    <w:rPr>
      <w:b/>
      <w:i/>
      <w:iCs/>
      <w:color w:val="6452F3" w:themeColor="accent2"/>
      <w:sz w:val="36"/>
    </w:rPr>
  </w:style>
  <w:style w:type="character" w:styleId="QuoteChar" w:customStyle="1">
    <w:name w:val="Quote Char"/>
    <w:aliases w:val="/Quote Char,Large Quote Char"/>
    <w:basedOn w:val="DefaultParagraphFont"/>
    <w:link w:val="Quote"/>
    <w:uiPriority w:val="6"/>
    <w:rsid w:val="00E25FB2"/>
    <w:rPr>
      <w:b/>
      <w:i/>
      <w:iCs/>
      <w:color w:val="6452F3" w:themeColor="accent2"/>
      <w:sz w:val="36"/>
    </w:rPr>
  </w:style>
  <w:style w:type="paragraph" w:styleId="TOC1">
    <w:name w:val="toc 1"/>
    <w:aliases w:val="/TOC 1"/>
    <w:basedOn w:val="Normal"/>
    <w:next w:val="Normal"/>
    <w:autoRedefine/>
    <w:uiPriority w:val="39"/>
    <w:rsid w:val="004357E5"/>
    <w:pPr>
      <w:tabs>
        <w:tab w:val="right" w:leader="dot" w:pos="9350"/>
      </w:tabs>
      <w:spacing w:line="360" w:lineRule="auto"/>
    </w:pPr>
    <w:rPr>
      <w:b/>
      <w:bCs/>
      <w:noProof/>
      <w:color w:val="000000" w:themeColor="text1"/>
      <w:sz w:val="28"/>
      <w:szCs w:val="28"/>
    </w:rPr>
  </w:style>
  <w:style w:type="paragraph" w:styleId="TOCHeading">
    <w:name w:val="TOC Heading"/>
    <w:aliases w:val="/TOC Heading"/>
    <w:basedOn w:val="Heading1"/>
    <w:next w:val="Normal"/>
    <w:autoRedefine/>
    <w:uiPriority w:val="39"/>
    <w:qFormat/>
    <w:rsid w:val="00F6656A"/>
    <w:rPr>
      <w:sz w:val="40"/>
      <w:szCs w:val="40"/>
    </w:rPr>
  </w:style>
  <w:style w:type="paragraph" w:styleId="TOC3">
    <w:name w:val="toc 3"/>
    <w:aliases w:val="/TOC 3"/>
    <w:basedOn w:val="TOC2"/>
    <w:next w:val="Normal"/>
    <w:autoRedefine/>
    <w:uiPriority w:val="39"/>
    <w:rsid w:val="004357E5"/>
  </w:style>
  <w:style w:type="character" w:styleId="Heading3Char" w:customStyle="1">
    <w:name w:val="Heading 3 Char"/>
    <w:aliases w:val="/Heading 3 Char"/>
    <w:basedOn w:val="DefaultParagraphFont"/>
    <w:link w:val="Heading3"/>
    <w:uiPriority w:val="2"/>
    <w:rsid w:val="000F08B5"/>
    <w:rPr>
      <w:rFonts w:asciiTheme="majorHAnsi" w:hAnsiTheme="majorHAnsi"/>
      <w:b/>
      <w:bCs/>
      <w:color w:val="012C76" w:themeColor="tex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C31C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5">
    <w:name w:val="toc 5"/>
    <w:aliases w:val="/TOC 5"/>
    <w:basedOn w:val="TOC4"/>
    <w:next w:val="Normal"/>
    <w:autoRedefine/>
    <w:uiPriority w:val="8"/>
    <w:unhideWhenUsed/>
    <w:rsid w:val="00EF5862"/>
  </w:style>
  <w:style w:type="paragraph" w:styleId="TOC6">
    <w:name w:val="toc 6"/>
    <w:aliases w:val="/TOC 6"/>
    <w:basedOn w:val="TOC5"/>
    <w:next w:val="Normal"/>
    <w:autoRedefine/>
    <w:uiPriority w:val="8"/>
    <w:unhideWhenUsed/>
    <w:rsid w:val="00EF5862"/>
  </w:style>
  <w:style w:type="paragraph" w:styleId="TOC7">
    <w:name w:val="toc 7"/>
    <w:aliases w:val="/TOC 7"/>
    <w:basedOn w:val="TOC6"/>
    <w:next w:val="Normal"/>
    <w:autoRedefine/>
    <w:uiPriority w:val="8"/>
    <w:unhideWhenUsed/>
    <w:rsid w:val="00EF5862"/>
  </w:style>
  <w:style w:type="paragraph" w:styleId="TOC8">
    <w:name w:val="toc 8"/>
    <w:aliases w:val="/TOC 8"/>
    <w:basedOn w:val="TOC7"/>
    <w:next w:val="Normal"/>
    <w:autoRedefine/>
    <w:uiPriority w:val="8"/>
    <w:unhideWhenUsed/>
    <w:rsid w:val="00EF5862"/>
  </w:style>
  <w:style w:type="paragraph" w:styleId="TOC9">
    <w:name w:val="toc 9"/>
    <w:aliases w:val="/TOC 9"/>
    <w:basedOn w:val="TOC8"/>
    <w:next w:val="Normal"/>
    <w:autoRedefine/>
    <w:uiPriority w:val="8"/>
    <w:unhideWhenUsed/>
    <w:rsid w:val="00EF5862"/>
  </w:style>
  <w:style w:type="character" w:styleId="Heading7Char" w:customStyle="1">
    <w:name w:val="Heading 7 Char"/>
    <w:aliases w:val="/Heading 7 Char"/>
    <w:basedOn w:val="DefaultParagraphFont"/>
    <w:link w:val="Heading7"/>
    <w:uiPriority w:val="2"/>
    <w:rsid w:val="003718C2"/>
    <w:rPr>
      <w:b/>
      <w:bCs/>
      <w:color w:val="000000" w:themeColor="text1"/>
      <w:sz w:val="24"/>
      <w:szCs w:val="28"/>
    </w:rPr>
  </w:style>
  <w:style w:type="character" w:styleId="SubtleEmphasis">
    <w:name w:val="Subtle Emphasis"/>
    <w:aliases w:val="/Subtle Emphasis"/>
    <w:basedOn w:val="DefaultParagraphFont"/>
    <w:uiPriority w:val="5"/>
    <w:qFormat/>
    <w:rsid w:val="00EF5862"/>
    <w:rPr>
      <w:i/>
      <w:iCs/>
    </w:rPr>
  </w:style>
  <w:style w:type="character" w:styleId="Heading6Char" w:customStyle="1">
    <w:name w:val="Heading 6 Char"/>
    <w:aliases w:val="/Heading 6 Char"/>
    <w:basedOn w:val="DefaultParagraphFont"/>
    <w:link w:val="Heading6"/>
    <w:uiPriority w:val="2"/>
    <w:rsid w:val="003718C2"/>
    <w:rPr>
      <w:b/>
      <w:bCs/>
      <w:color w:val="000000" w:themeColor="text1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3DC3"/>
    <w:rPr>
      <w:b/>
      <w:bCs/>
      <w:color w:val="000000" w:themeColor="text1"/>
      <w:sz w:val="20"/>
      <w:szCs w:val="2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3DC3"/>
    <w:rPr>
      <w:b/>
      <w:bCs/>
      <w:color w:val="000000" w:themeColor="text1"/>
      <w:sz w:val="20"/>
      <w:szCs w:val="28"/>
    </w:rPr>
  </w:style>
  <w:style w:type="paragraph" w:styleId="Caption">
    <w:name w:val="caption"/>
    <w:aliases w:val="/Caption"/>
    <w:basedOn w:val="Normal"/>
    <w:next w:val="Normal"/>
    <w:uiPriority w:val="10"/>
    <w:qFormat/>
    <w:rsid w:val="00BC1F19"/>
    <w:pPr>
      <w:spacing w:after="200" w:line="240" w:lineRule="auto"/>
    </w:pPr>
    <w:rPr>
      <w:i/>
      <w:iCs/>
      <w:color w:val="012C76" w:themeColor="text2"/>
      <w:sz w:val="18"/>
      <w:szCs w:val="18"/>
    </w:rPr>
  </w:style>
  <w:style w:type="character" w:styleId="OVERLINETAGChar" w:customStyle="1">
    <w:name w:val="/OVERLINE | TAG Char"/>
    <w:basedOn w:val="DefaultParagraphFont"/>
    <w:link w:val="OVERLINETAG"/>
    <w:uiPriority w:val="4"/>
    <w:rsid w:val="00C31B34"/>
    <w:rPr>
      <w:b/>
      <w:bCs/>
      <w:caps/>
      <w:color w:val="6452F3" w:themeColor="accent2"/>
    </w:rPr>
  </w:style>
  <w:style w:type="paragraph" w:styleId="Header">
    <w:name w:val="header"/>
    <w:aliases w:val="/Header"/>
    <w:basedOn w:val="Normal"/>
    <w:link w:val="HeaderChar"/>
    <w:uiPriority w:val="99"/>
    <w:unhideWhenUsed/>
    <w:rsid w:val="00D61DC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aliases w:val="/Header Char"/>
    <w:basedOn w:val="DefaultParagraphFont"/>
    <w:link w:val="Header"/>
    <w:uiPriority w:val="99"/>
    <w:rsid w:val="00D61DC7"/>
  </w:style>
  <w:style w:type="paragraph" w:styleId="Footer">
    <w:name w:val="footer"/>
    <w:aliases w:val="/Footer"/>
    <w:basedOn w:val="Normal"/>
    <w:link w:val="FooterChar"/>
    <w:uiPriority w:val="99"/>
    <w:unhideWhenUsed/>
    <w:rsid w:val="00D61DC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aliases w:val="/Footer Char"/>
    <w:basedOn w:val="DefaultParagraphFont"/>
    <w:link w:val="Footer"/>
    <w:uiPriority w:val="99"/>
    <w:rsid w:val="00D61DC7"/>
  </w:style>
  <w:style w:type="table" w:styleId="TableGrid">
    <w:name w:val="Table Grid"/>
    <w:basedOn w:val="TableNormal"/>
    <w:uiPriority w:val="39"/>
    <w:rsid w:val="008A2B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2D0CB4"/>
    <w:rPr>
      <w:color w:val="808080"/>
    </w:rPr>
  </w:style>
  <w:style w:type="character" w:styleId="NoSpacingChar" w:customStyle="1">
    <w:name w:val="No Spacing Char"/>
    <w:aliases w:val="/No Spacing Char"/>
    <w:basedOn w:val="DefaultParagraphFont"/>
    <w:link w:val="NoSpacing"/>
    <w:uiPriority w:val="1"/>
    <w:rsid w:val="00900B35"/>
  </w:style>
  <w:style w:type="paragraph" w:styleId="CoverTitle" w:customStyle="1">
    <w:name w:val="/Cover Title"/>
    <w:basedOn w:val="Heading1"/>
    <w:rsid w:val="00900B35"/>
    <w:rPr>
      <w:rFonts w:ascii="Figtree SemiBold" w:hAnsi="Figtree SemiBold"/>
      <w:b w:val="0"/>
      <w:color w:val="FBFBFB" w:themeColor="background1"/>
      <w:sz w:val="72"/>
      <w:szCs w:val="72"/>
    </w:rPr>
  </w:style>
  <w:style w:type="character" w:styleId="Hyperlink">
    <w:name w:val="Hyperlink"/>
    <w:aliases w:val="/Hyperlink"/>
    <w:basedOn w:val="DefaultParagraphFont"/>
    <w:uiPriority w:val="99"/>
    <w:unhideWhenUsed/>
    <w:rsid w:val="00C60F62"/>
    <w:rPr>
      <w:color w:val="236BF4" w:themeColor="hyperlink"/>
      <w:u w:val="single"/>
    </w:rPr>
  </w:style>
  <w:style w:type="paragraph" w:styleId="ListParagraph">
    <w:name w:val="List Paragraph"/>
    <w:aliases w:val="/List Paragraph"/>
    <w:basedOn w:val="Normal"/>
    <w:uiPriority w:val="34"/>
    <w:unhideWhenUsed/>
    <w:qFormat/>
    <w:rsid w:val="004357E5"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0927CE"/>
  </w:style>
  <w:style w:type="character" w:styleId="UnresolvedMention">
    <w:name w:val="Unresolved Mention"/>
    <w:basedOn w:val="DefaultParagraphFont"/>
    <w:uiPriority w:val="99"/>
    <w:semiHidden/>
    <w:unhideWhenUsed/>
    <w:rsid w:val="00C330AC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E80D23"/>
    <w:pPr>
      <w:spacing w:after="0" w:line="240" w:lineRule="auto"/>
    </w:pPr>
    <w:tblPr>
      <w:tblStyleRowBandSize w:val="1"/>
      <w:tblStyleColBandSize w:val="1"/>
      <w:tblBorders>
        <w:top w:val="single" w:color="7AA5F8" w:themeColor="accent1" w:themeTint="99" w:sz="4" w:space="0"/>
        <w:left w:val="single" w:color="7AA5F8" w:themeColor="accent1" w:themeTint="99" w:sz="4" w:space="0"/>
        <w:bottom w:val="single" w:color="7AA5F8" w:themeColor="accent1" w:themeTint="99" w:sz="4" w:space="0"/>
        <w:right w:val="single" w:color="7AA5F8" w:themeColor="accent1" w:themeTint="99" w:sz="4" w:space="0"/>
        <w:insideH w:val="single" w:color="7AA5F8" w:themeColor="accent1" w:themeTint="99" w:sz="4" w:space="0"/>
      </w:tblBorders>
    </w:tblPr>
    <w:tblStylePr w:type="firstRow">
      <w:rPr>
        <w:b/>
        <w:bCs/>
        <w:color w:val="FBFBFB" w:themeColor="background1"/>
      </w:rPr>
      <w:tblPr/>
      <w:tcPr>
        <w:tcBorders>
          <w:top w:val="single" w:color="236BF4" w:themeColor="accent1" w:sz="4" w:space="0"/>
          <w:left w:val="single" w:color="236BF4" w:themeColor="accent1" w:sz="4" w:space="0"/>
          <w:bottom w:val="single" w:color="236BF4" w:themeColor="accent1" w:sz="4" w:space="0"/>
          <w:right w:val="single" w:color="236BF4" w:themeColor="accent1" w:sz="4" w:space="0"/>
          <w:insideH w:val="nil"/>
        </w:tcBorders>
        <w:shd w:val="clear" w:color="auto" w:fill="236BF4" w:themeFill="accent1"/>
      </w:tcPr>
    </w:tblStylePr>
    <w:tblStylePr w:type="lastRow">
      <w:rPr>
        <w:b/>
        <w:bCs/>
      </w:rPr>
      <w:tblPr/>
      <w:tcPr>
        <w:tcBorders>
          <w:top w:val="double" w:color="7AA5F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1FC" w:themeFill="accent1" w:themeFillTint="33"/>
      </w:tcPr>
    </w:tblStylePr>
    <w:tblStylePr w:type="band1Horz">
      <w:tblPr/>
      <w:tcPr>
        <w:shd w:val="clear" w:color="auto" w:fill="D2E1FC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652AC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A6C3FA" w:themeColor="accent1" w:themeTint="66" w:sz="4" w:space="0"/>
        <w:left w:val="single" w:color="A6C3FA" w:themeColor="accent1" w:themeTint="66" w:sz="4" w:space="0"/>
        <w:bottom w:val="single" w:color="A6C3FA" w:themeColor="accent1" w:themeTint="66" w:sz="4" w:space="0"/>
        <w:right w:val="single" w:color="A6C3FA" w:themeColor="accent1" w:themeTint="66" w:sz="4" w:space="0"/>
        <w:insideH w:val="single" w:color="A6C3FA" w:themeColor="accent1" w:themeTint="66" w:sz="4" w:space="0"/>
        <w:insideV w:val="single" w:color="A6C3F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A5F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A5F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C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41C5D"/>
    <w:rPr>
      <w:b/>
      <w:bCs/>
      <w:sz w:val="20"/>
      <w:szCs w:val="20"/>
    </w:rPr>
  </w:style>
  <w:style w:type="paragraph" w:styleId="xmsonormal" w:customStyle="1">
    <w:name w:val="x_msonormal"/>
    <w:basedOn w:val="Normal"/>
    <w:rsid w:val="00FB5481"/>
    <w:pPr>
      <w:spacing w:line="240" w:lineRule="auto"/>
      <w:contextualSpacing w:val="0"/>
    </w:pPr>
    <w:rPr>
      <w:rFonts w:ascii="Calibri" w:hAnsi="Calibri" w:cs="Calibri"/>
    </w:rPr>
  </w:style>
  <w:style w:type="character" w:styleId="ui-provider" w:customStyle="1">
    <w:name w:val="ui-provider"/>
    <w:basedOn w:val="DefaultParagraphFont"/>
    <w:rsid w:val="00BA4AEE"/>
  </w:style>
  <w:style w:type="paragraph" w:styleId="Default" w:customStyle="1">
    <w:name w:val="Default"/>
    <w:rsid w:val="00B071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Lids@mt.lids.com" TargetMode="External" Id="rId13" /><Relationship Type="http://schemas.openxmlformats.org/officeDocument/2006/relationships/hyperlink" Target="mailto:NHLShop@mt.lids.com" TargetMode="External" Id="rId18" /><Relationship Type="http://schemas.openxmlformats.org/officeDocument/2006/relationships/hyperlink" Target="https://www.facebook.com/Lids" TargetMode="External" Id="rId26" /><Relationship Type="http://schemas.openxmlformats.org/officeDocument/2006/relationships/footer" Target="footer1.xml" Id="rId39" /><Relationship Type="http://schemas.openxmlformats.org/officeDocument/2006/relationships/hyperlink" Target="mailto:CustomLids@mt.lids.com" TargetMode="External" Id="rId21" /><Relationship Type="http://schemas.openxmlformats.org/officeDocument/2006/relationships/image" Target="media/image5.png" Id="rId34" /><Relationship Type="http://schemas.microsoft.com/office/2020/10/relationships/intelligence" Target="intelligence2.xml" Id="rId42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hyperlink" Target="mailto:FanOutfitters@mt.lids.com" TargetMode="External" Id="rId16" /><Relationship Type="http://schemas.openxmlformats.org/officeDocument/2006/relationships/hyperlink" Target="mailto:Ebbets@mt.lids.com" TargetMode="External" Id="rId20" /><Relationship Type="http://schemas.openxmlformats.org/officeDocument/2006/relationships/hyperlink" Target="https://www.instagram.com/lidshatdrop/" TargetMode="External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yperlink" Target="mailto:customercare@lids.com" TargetMode="External" Id="rId24" /><Relationship Type="http://schemas.openxmlformats.org/officeDocument/2006/relationships/image" Target="media/image3.png" Id="rId32" /><Relationship Type="http://schemas.openxmlformats.org/officeDocument/2006/relationships/image" Target="media/image8.png" Id="rId37" /><Relationship Type="http://schemas.openxmlformats.org/officeDocument/2006/relationships/fontTable" Target="fontTable.xml" Id="rId40" /><Relationship Type="http://schemas.openxmlformats.org/officeDocument/2006/relationships/customXml" Target="../customXml/item5.xml" Id="rId5" /><Relationship Type="http://schemas.openxmlformats.org/officeDocument/2006/relationships/hyperlink" Target="mailto:Yankees@mt.lids.com" TargetMode="External" Id="rId15" /><Relationship Type="http://schemas.openxmlformats.org/officeDocument/2006/relationships/hyperlink" Target="mailto:Fanatics@mt.lids.com" TargetMode="External" Id="rId23" /><Relationship Type="http://schemas.openxmlformats.org/officeDocument/2006/relationships/hyperlink" Target="https://www.youtube.com/lids" TargetMode="External" Id="rId28" /><Relationship Type="http://schemas.openxmlformats.org/officeDocument/2006/relationships/image" Target="media/image7.png" Id="rId36" /><Relationship Type="http://schemas.openxmlformats.org/officeDocument/2006/relationships/footnotes" Target="footnotes.xml" Id="rId10" /><Relationship Type="http://schemas.openxmlformats.org/officeDocument/2006/relationships/hyperlink" Target="mailto:LidsHD@mt.lids.com" TargetMode="Externa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mailto:Dodgers@mt.lids.com" TargetMode="External" Id="rId14" /><Relationship Type="http://schemas.openxmlformats.org/officeDocument/2006/relationships/hyperlink" Target="mailto:BuckeyeCorner@mt.lids.com" TargetMode="External" Id="rId22" /><Relationship Type="http://schemas.openxmlformats.org/officeDocument/2006/relationships/hyperlink" Target="https://twitter.com/lids" TargetMode="External" Id="rId27" /><Relationship Type="http://schemas.openxmlformats.org/officeDocument/2006/relationships/hyperlink" Target="https://www.facebook.com/NHLShop/" TargetMode="External" Id="rId30" /><Relationship Type="http://schemas.openxmlformats.org/officeDocument/2006/relationships/image" Target="media/image6.png" Id="rId35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12" /><Relationship Type="http://schemas.openxmlformats.org/officeDocument/2006/relationships/hyperlink" Target="mailto:NBAStore@mt.lids.com" TargetMode="External" Id="rId17" /><Relationship Type="http://schemas.openxmlformats.org/officeDocument/2006/relationships/hyperlink" Target="https://www.instagram.com/lids/" TargetMode="External" Id="rId25" /><Relationship Type="http://schemas.openxmlformats.org/officeDocument/2006/relationships/image" Target="media/image4.png" Id="rId33" /><Relationship Type="http://schemas.openxmlformats.org/officeDocument/2006/relationships/header" Target="header1.xml" Id="rId38" /><Relationship Type="http://schemas.openxmlformats.org/officeDocument/2006/relationships/comments" Target="comments.xml" Id="Raa56cf9fce584710" /><Relationship Type="http://schemas.microsoft.com/office/2011/relationships/people" Target="people.xml" Id="R3c3c9085802f4c3a" /><Relationship Type="http://schemas.microsoft.com/office/2011/relationships/commentsExtended" Target="commentsExtended.xml" Id="Rac333b3ac1814971" /><Relationship Type="http://schemas.microsoft.com/office/2016/09/relationships/commentsIds" Target="commentsIds.xml" Id="Rba252567b7da4171" /><Relationship Type="http://schemas.microsoft.com/office/2018/08/relationships/commentsExtensible" Target="commentsExtensible.xml" Id="R905edfd10dc14469" /><Relationship Type="http://schemas.openxmlformats.org/officeDocument/2006/relationships/image" Target="/media/imageb.png" Id="R5b2646c95bef40e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aitly\OneDrive%20-%20Avtex%20Solutions%20LLC\Desktop\Gore\Functional%20Requirements%20Documen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2023 TTEC Digital">
      <a:dk1>
        <a:sysClr val="windowText" lastClr="000000"/>
      </a:dk1>
      <a:lt1>
        <a:srgbClr val="FBFBFB"/>
      </a:lt1>
      <a:dk2>
        <a:srgbClr val="012C76"/>
      </a:dk2>
      <a:lt2>
        <a:srgbClr val="E6ECEF"/>
      </a:lt2>
      <a:accent1>
        <a:srgbClr val="236BF4"/>
      </a:accent1>
      <a:accent2>
        <a:srgbClr val="6452F3"/>
      </a:accent2>
      <a:accent3>
        <a:srgbClr val="5CECD3"/>
      </a:accent3>
      <a:accent4>
        <a:srgbClr val="9EBEFA"/>
      </a:accent4>
      <a:accent5>
        <a:srgbClr val="CCC5FB"/>
      </a:accent5>
      <a:accent6>
        <a:srgbClr val="A4F4E7"/>
      </a:accent6>
      <a:hlink>
        <a:srgbClr val="236BF4"/>
      </a:hlink>
      <a:folHlink>
        <a:srgbClr val="6452F3"/>
      </a:folHlink>
    </a:clrScheme>
    <a:fontScheme name="2023 TTEC Digital - Figtree">
      <a:majorFont>
        <a:latin typeface="Figtree"/>
        <a:ea typeface=""/>
        <a:cs typeface=""/>
      </a:majorFont>
      <a:minorFont>
        <a:latin typeface="Figtr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WWW.TTECDIGITAL.COM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46A1AF978324B9F262F54C52990AA" ma:contentTypeVersion="8" ma:contentTypeDescription="Create a new document." ma:contentTypeScope="" ma:versionID="bf4b9903b4140d282f8f9c332eacdcc8">
  <xsd:schema xmlns:xsd="http://www.w3.org/2001/XMLSchema" xmlns:xs="http://www.w3.org/2001/XMLSchema" xmlns:p="http://schemas.microsoft.com/office/2006/metadata/properties" xmlns:ns2="edc41bec-25e7-403b-8c80-98108423055d" targetNamespace="http://schemas.microsoft.com/office/2006/metadata/properties" ma:root="true" ma:fieldsID="9cb7129fd546d0aba35f709f12648660" ns2:_="">
    <xsd:import namespace="edc41bec-25e7-403b-8c80-9810842305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41bec-25e7-403b-8c80-981084230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2B742D-5E41-4EB5-BB32-09D9BA6E0622}"/>
</file>

<file path=customXml/itemProps3.xml><?xml version="1.0" encoding="utf-8"?>
<ds:datastoreItem xmlns:ds="http://schemas.openxmlformats.org/officeDocument/2006/customXml" ds:itemID="{D5AACD70-9B1A-4A51-8356-D34E59E69A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C99298-34D2-467F-A400-590501159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734DB7-F139-449C-9665-3B67A47CEE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Functional Requirements Document Template (1)</ap:Template>
  <ap:Application>Microsoft Word for the web</ap:Application>
  <ap:DocSecurity>0</ap:DocSecurity>
  <ap:ScaleCrop>false</ap:ScaleCrop>
  <ap:Company>ate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2023 TTEC Digital | Functional Requirements Document</dc:title>
  <dc:subject/>
  <dc:creator>Stuti Mehta</dc:creator>
  <keywords/>
  <dc:description/>
  <lastModifiedBy>Jinali Kamdar</lastModifiedBy>
  <revision>202</revision>
  <dcterms:created xsi:type="dcterms:W3CDTF">2024-02-02T18:14:00.0000000Z</dcterms:created>
  <dcterms:modified xsi:type="dcterms:W3CDTF">2024-02-22T20:53:15.7611472Z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e32034b0-7ca6-4a2c-a9a2-d1d41869e9be</vt:lpwstr>
  </property>
  <property fmtid="{D5CDD505-2E9C-101B-9397-08002B2CF9AE}" pid="3" name="ContentTypeId">
    <vt:lpwstr>0x010100B4F46A1AF978324B9F262F54C52990AA</vt:lpwstr>
  </property>
</Properties>
</file>